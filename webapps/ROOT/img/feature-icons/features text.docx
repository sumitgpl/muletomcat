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157" w:rsidRPr="009E7157" w:rsidRDefault="009E7157" w:rsidP="009E7157">
      <w:pPr>
        <w:spacing w:after="0" w:line="240" w:lineRule="auto"/>
        <w:jc w:val="center"/>
        <w:outlineLvl w:val="1"/>
        <w:rPr>
          <w:rFonts w:ascii="Times New Roman" w:eastAsia="Times New Roman" w:hAnsi="Times New Roman" w:cs="Times New Roman"/>
          <w:b/>
          <w:bCs/>
          <w:color w:val="212121"/>
          <w:sz w:val="36"/>
          <w:szCs w:val="36"/>
          <w:lang w:eastAsia="en-IN"/>
        </w:rPr>
      </w:pPr>
      <w:proofErr w:type="spellStart"/>
      <w:r w:rsidRPr="009E7157">
        <w:rPr>
          <w:rFonts w:ascii="Times New Roman" w:eastAsia="Times New Roman" w:hAnsi="Times New Roman" w:cs="Times New Roman"/>
          <w:b/>
          <w:bCs/>
          <w:color w:val="212121"/>
          <w:sz w:val="36"/>
          <w:szCs w:val="36"/>
          <w:lang w:eastAsia="en-IN"/>
        </w:rPr>
        <w:t>Bizgrass</w:t>
      </w:r>
      <w:proofErr w:type="spellEnd"/>
      <w:r w:rsidRPr="009E7157">
        <w:rPr>
          <w:rFonts w:ascii="Times New Roman" w:eastAsia="Times New Roman" w:hAnsi="Times New Roman" w:cs="Times New Roman"/>
          <w:b/>
          <w:bCs/>
          <w:color w:val="212121"/>
          <w:sz w:val="36"/>
          <w:szCs w:val="36"/>
          <w:lang w:eastAsia="en-IN"/>
        </w:rPr>
        <w:t xml:space="preserve"> provides a platform for you to choose your e-Store look and feel.</w:t>
      </w:r>
    </w:p>
    <w:p w:rsidR="009E7157" w:rsidRPr="009E7157" w:rsidRDefault="009E7157" w:rsidP="009E7157">
      <w:pPr>
        <w:spacing w:after="0" w:line="450" w:lineRule="atLeast"/>
        <w:jc w:val="center"/>
        <w:outlineLvl w:val="3"/>
        <w:rPr>
          <w:rFonts w:ascii="Times New Roman" w:eastAsia="Times New Roman" w:hAnsi="Times New Roman" w:cs="Times New Roman"/>
          <w:b/>
          <w:bCs/>
          <w:color w:val="616161"/>
          <w:sz w:val="20"/>
          <w:szCs w:val="20"/>
          <w:lang w:eastAsia="en-IN"/>
        </w:rPr>
      </w:pPr>
      <w:r w:rsidRPr="009E7157">
        <w:rPr>
          <w:rFonts w:ascii="Times New Roman" w:eastAsia="Times New Roman" w:hAnsi="Times New Roman" w:cs="Times New Roman"/>
          <w:b/>
          <w:bCs/>
          <w:color w:val="616161"/>
          <w:sz w:val="20"/>
          <w:szCs w:val="20"/>
          <w:lang w:eastAsia="en-IN"/>
        </w:rPr>
        <w:t xml:space="preserve">Choose from </w:t>
      </w:r>
      <w:del w:id="0" w:author="Shivangi" w:date="2013-04-28T09:56:00Z">
        <w:r w:rsidRPr="009E7157" w:rsidDel="009E7157">
          <w:rPr>
            <w:rFonts w:ascii="Times New Roman" w:eastAsia="Times New Roman" w:hAnsi="Times New Roman" w:cs="Times New Roman"/>
            <w:b/>
            <w:bCs/>
            <w:color w:val="616161"/>
            <w:sz w:val="20"/>
            <w:szCs w:val="20"/>
            <w:lang w:eastAsia="en-IN"/>
          </w:rPr>
          <w:delText>impecable</w:delText>
        </w:r>
      </w:del>
      <w:ins w:id="1" w:author="Shivangi" w:date="2013-04-28T09:56:00Z">
        <w:r w:rsidRPr="009E7157">
          <w:rPr>
            <w:rFonts w:ascii="Times New Roman" w:eastAsia="Times New Roman" w:hAnsi="Times New Roman" w:cs="Times New Roman"/>
            <w:b/>
            <w:bCs/>
            <w:color w:val="616161"/>
            <w:sz w:val="20"/>
            <w:szCs w:val="20"/>
            <w:lang w:eastAsia="en-IN"/>
          </w:rPr>
          <w:t>impeccable</w:t>
        </w:r>
      </w:ins>
      <w:r w:rsidRPr="009E7157">
        <w:rPr>
          <w:rFonts w:ascii="Times New Roman" w:eastAsia="Times New Roman" w:hAnsi="Times New Roman" w:cs="Times New Roman"/>
          <w:b/>
          <w:bCs/>
          <w:color w:val="616161"/>
          <w:sz w:val="20"/>
          <w:szCs w:val="20"/>
          <w:lang w:eastAsia="en-IN"/>
        </w:rPr>
        <w:t xml:space="preserve">, responsive themes for your store. All these are compatible to work </w:t>
      </w:r>
      <w:ins w:id="2" w:author="Shivangi" w:date="2013-04-28T09:56:00Z">
        <w:r>
          <w:rPr>
            <w:rFonts w:ascii="Times New Roman" w:eastAsia="Times New Roman" w:hAnsi="Times New Roman" w:cs="Times New Roman"/>
            <w:b/>
            <w:bCs/>
            <w:color w:val="616161"/>
            <w:sz w:val="20"/>
            <w:szCs w:val="20"/>
            <w:lang w:eastAsia="en-IN"/>
          </w:rPr>
          <w:t xml:space="preserve">with </w:t>
        </w:r>
      </w:ins>
      <w:r w:rsidRPr="009E7157">
        <w:rPr>
          <w:rFonts w:ascii="Times New Roman" w:eastAsia="Times New Roman" w:hAnsi="Times New Roman" w:cs="Times New Roman"/>
          <w:b/>
          <w:bCs/>
          <w:color w:val="616161"/>
          <w:sz w:val="20"/>
          <w:szCs w:val="20"/>
          <w:lang w:eastAsia="en-IN"/>
        </w:rPr>
        <w:t>any device.</w:t>
      </w:r>
    </w:p>
    <w:p w:rsidR="009E7157" w:rsidRDefault="009E7157" w:rsidP="009E7157">
      <w:pPr>
        <w:pStyle w:val="Heading3"/>
        <w:shd w:val="clear" w:color="auto" w:fill="FFFFFF"/>
        <w:spacing w:before="0" w:line="480" w:lineRule="atLeast"/>
        <w:rPr>
          <w:color w:val="414141"/>
        </w:rPr>
      </w:pPr>
      <w:r>
        <w:rPr>
          <w:color w:val="414141"/>
        </w:rPr>
        <w:t>Hosting</w:t>
      </w:r>
    </w:p>
    <w:p w:rsidR="009E7157" w:rsidRDefault="009E7157" w:rsidP="009E7157">
      <w:pPr>
        <w:pStyle w:val="NormalWeb"/>
        <w:shd w:val="clear" w:color="auto" w:fill="FFFFFF"/>
        <w:spacing w:before="0" w:beforeAutospacing="0" w:after="150" w:afterAutospacing="0" w:line="300" w:lineRule="atLeast"/>
        <w:rPr>
          <w:rFonts w:ascii="Arial" w:hAnsi="Arial" w:cs="Arial"/>
          <w:color w:val="848484"/>
          <w:sz w:val="21"/>
          <w:szCs w:val="21"/>
        </w:rPr>
      </w:pPr>
      <w:r>
        <w:rPr>
          <w:rFonts w:ascii="Arial" w:hAnsi="Arial" w:cs="Arial"/>
          <w:color w:val="848484"/>
          <w:sz w:val="21"/>
          <w:szCs w:val="21"/>
        </w:rPr>
        <w:t xml:space="preserve">We do </w:t>
      </w:r>
      <w:ins w:id="3" w:author="Shivangi" w:date="2013-04-28T10:08:00Z">
        <w:r w:rsidR="00203FDE">
          <w:rPr>
            <w:rFonts w:ascii="Arial" w:hAnsi="Arial" w:cs="Arial"/>
            <w:color w:val="848484"/>
            <w:sz w:val="21"/>
            <w:szCs w:val="21"/>
          </w:rPr>
          <w:t xml:space="preserve">absolutely secure, </w:t>
        </w:r>
      </w:ins>
      <w:del w:id="4" w:author="Shivangi" w:date="2013-04-28T09:56:00Z">
        <w:r w:rsidDel="009E7157">
          <w:rPr>
            <w:rFonts w:ascii="Arial" w:hAnsi="Arial" w:cs="Arial"/>
            <w:color w:val="848484"/>
            <w:sz w:val="21"/>
            <w:szCs w:val="21"/>
          </w:rPr>
          <w:delText>hasstle</w:delText>
        </w:r>
      </w:del>
      <w:ins w:id="5" w:author="Shivangi" w:date="2013-04-28T09:56:00Z">
        <w:r>
          <w:rPr>
            <w:rFonts w:ascii="Arial" w:hAnsi="Arial" w:cs="Arial"/>
            <w:color w:val="848484"/>
            <w:sz w:val="21"/>
            <w:szCs w:val="21"/>
          </w:rPr>
          <w:t>hassle</w:t>
        </w:r>
      </w:ins>
      <w:ins w:id="6" w:author="Shivangi" w:date="2013-04-28T10:07:00Z">
        <w:r w:rsidR="00203FDE">
          <w:rPr>
            <w:rFonts w:ascii="Arial" w:hAnsi="Arial" w:cs="Arial"/>
            <w:color w:val="848484"/>
            <w:sz w:val="21"/>
            <w:szCs w:val="21"/>
          </w:rPr>
          <w:t>-</w:t>
        </w:r>
      </w:ins>
      <w:del w:id="7" w:author="Shivangi" w:date="2013-04-28T10:07:00Z">
        <w:r w:rsidDel="00203FDE">
          <w:rPr>
            <w:rFonts w:ascii="Arial" w:hAnsi="Arial" w:cs="Arial"/>
            <w:color w:val="848484"/>
            <w:sz w:val="21"/>
            <w:szCs w:val="21"/>
          </w:rPr>
          <w:delText xml:space="preserve"> </w:delText>
        </w:r>
      </w:del>
      <w:r>
        <w:rPr>
          <w:rFonts w:ascii="Arial" w:hAnsi="Arial" w:cs="Arial"/>
          <w:color w:val="848484"/>
          <w:sz w:val="21"/>
          <w:szCs w:val="21"/>
        </w:rPr>
        <w:t xml:space="preserve">free hosting for you. Search </w:t>
      </w:r>
      <w:ins w:id="8" w:author="Shivangi" w:date="2013-04-28T09:56:00Z">
        <w:r>
          <w:rPr>
            <w:rFonts w:ascii="Arial" w:hAnsi="Arial" w:cs="Arial"/>
            <w:color w:val="848484"/>
            <w:sz w:val="21"/>
            <w:szCs w:val="21"/>
          </w:rPr>
          <w:t xml:space="preserve">for </w:t>
        </w:r>
      </w:ins>
      <w:r>
        <w:rPr>
          <w:rFonts w:ascii="Arial" w:hAnsi="Arial" w:cs="Arial"/>
          <w:color w:val="848484"/>
          <w:sz w:val="21"/>
          <w:szCs w:val="21"/>
        </w:rPr>
        <w:t>your</w:t>
      </w:r>
      <w:ins w:id="9" w:author="Shivangi" w:date="2013-04-28T09:57:00Z">
        <w:r>
          <w:rPr>
            <w:rFonts w:ascii="Arial" w:hAnsi="Arial" w:cs="Arial"/>
            <w:color w:val="848484"/>
            <w:sz w:val="21"/>
            <w:szCs w:val="21"/>
          </w:rPr>
          <w:t xml:space="preserve"> required</w:t>
        </w:r>
      </w:ins>
      <w:r>
        <w:rPr>
          <w:rFonts w:ascii="Arial" w:hAnsi="Arial" w:cs="Arial"/>
          <w:color w:val="848484"/>
          <w:sz w:val="21"/>
          <w:szCs w:val="21"/>
        </w:rPr>
        <w:t xml:space="preserve"> domain, buy it and start building your store.</w:t>
      </w:r>
    </w:p>
    <w:p w:rsidR="009E7157" w:rsidRDefault="009E7157" w:rsidP="009E7157">
      <w:pPr>
        <w:pStyle w:val="Heading3"/>
        <w:shd w:val="clear" w:color="auto" w:fill="FFFFFF"/>
        <w:spacing w:before="0" w:line="480" w:lineRule="atLeast"/>
        <w:rPr>
          <w:color w:val="414141"/>
        </w:rPr>
      </w:pPr>
      <w:r>
        <w:rPr>
          <w:color w:val="414141"/>
        </w:rPr>
        <w:t>Choose from professional themes.</w:t>
      </w:r>
    </w:p>
    <w:p w:rsidR="009E7157" w:rsidRDefault="009E7157" w:rsidP="009E7157">
      <w:pPr>
        <w:pStyle w:val="NormalWeb"/>
        <w:shd w:val="clear" w:color="auto" w:fill="FFFFFF"/>
        <w:spacing w:before="0" w:beforeAutospacing="0" w:after="150" w:afterAutospacing="0" w:line="300" w:lineRule="atLeast"/>
        <w:rPr>
          <w:rFonts w:ascii="Arial" w:hAnsi="Arial" w:cs="Arial"/>
          <w:color w:val="848484"/>
          <w:sz w:val="21"/>
          <w:szCs w:val="21"/>
        </w:rPr>
      </w:pPr>
      <w:proofErr w:type="spellStart"/>
      <w:r>
        <w:rPr>
          <w:rFonts w:ascii="Arial" w:hAnsi="Arial" w:cs="Arial"/>
          <w:color w:val="848484"/>
          <w:sz w:val="21"/>
          <w:szCs w:val="21"/>
        </w:rPr>
        <w:t>Bizgrass</w:t>
      </w:r>
      <w:proofErr w:type="spellEnd"/>
      <w:r>
        <w:rPr>
          <w:rFonts w:ascii="Arial" w:hAnsi="Arial" w:cs="Arial"/>
          <w:color w:val="848484"/>
          <w:sz w:val="21"/>
          <w:szCs w:val="21"/>
        </w:rPr>
        <w:t xml:space="preserve"> has a </w:t>
      </w:r>
      <w:ins w:id="10" w:author="Shivangi" w:date="2013-04-28T09:58:00Z">
        <w:r>
          <w:rPr>
            <w:rFonts w:ascii="Arial" w:hAnsi="Arial" w:cs="Arial"/>
            <w:color w:val="848484"/>
            <w:sz w:val="21"/>
            <w:szCs w:val="21"/>
          </w:rPr>
          <w:t xml:space="preserve">wide </w:t>
        </w:r>
      </w:ins>
      <w:r>
        <w:rPr>
          <w:rFonts w:ascii="Arial" w:hAnsi="Arial" w:cs="Arial"/>
          <w:color w:val="848484"/>
          <w:sz w:val="21"/>
          <w:szCs w:val="21"/>
        </w:rPr>
        <w:t xml:space="preserve">collection of </w:t>
      </w:r>
      <w:del w:id="11" w:author="Shivangi" w:date="2013-04-28T09:58:00Z">
        <w:r w:rsidDel="009E7157">
          <w:rPr>
            <w:rFonts w:ascii="Arial" w:hAnsi="Arial" w:cs="Arial"/>
            <w:color w:val="848484"/>
            <w:sz w:val="21"/>
            <w:szCs w:val="21"/>
          </w:rPr>
          <w:delText xml:space="preserve">many </w:delText>
        </w:r>
      </w:del>
      <w:r>
        <w:rPr>
          <w:rFonts w:ascii="Arial" w:hAnsi="Arial" w:cs="Arial"/>
          <w:color w:val="848484"/>
          <w:sz w:val="21"/>
          <w:szCs w:val="21"/>
        </w:rPr>
        <w:t>premium and free e</w:t>
      </w:r>
      <w:ins w:id="12" w:author="Shivangi" w:date="2013-04-28T09:58:00Z">
        <w:r>
          <w:rPr>
            <w:rFonts w:ascii="Arial" w:hAnsi="Arial" w:cs="Arial"/>
            <w:color w:val="848484"/>
            <w:sz w:val="21"/>
            <w:szCs w:val="21"/>
          </w:rPr>
          <w:t>-</w:t>
        </w:r>
      </w:ins>
      <w:r>
        <w:rPr>
          <w:rFonts w:ascii="Arial" w:hAnsi="Arial" w:cs="Arial"/>
          <w:color w:val="848484"/>
          <w:sz w:val="21"/>
          <w:szCs w:val="21"/>
        </w:rPr>
        <w:t>commerce website themes. You can choose from any of them to start creating your store</w:t>
      </w:r>
      <w:ins w:id="13" w:author="Shivangi" w:date="2013-04-28T09:58:00Z">
        <w:r>
          <w:rPr>
            <w:rFonts w:ascii="Arial" w:hAnsi="Arial" w:cs="Arial"/>
            <w:color w:val="848484"/>
            <w:sz w:val="21"/>
            <w:szCs w:val="21"/>
          </w:rPr>
          <w:t xml:space="preserve"> right away!</w:t>
        </w:r>
      </w:ins>
      <w:del w:id="14" w:author="Shivangi" w:date="2013-04-28T09:58:00Z">
        <w:r w:rsidDel="009E7157">
          <w:rPr>
            <w:rFonts w:ascii="Arial" w:hAnsi="Arial" w:cs="Arial"/>
            <w:color w:val="848484"/>
            <w:sz w:val="21"/>
            <w:szCs w:val="21"/>
          </w:rPr>
          <w:delText>.</w:delText>
        </w:r>
      </w:del>
    </w:p>
    <w:p w:rsidR="00203FDE" w:rsidRDefault="00203FDE" w:rsidP="00203FDE">
      <w:pPr>
        <w:pStyle w:val="Heading3"/>
        <w:shd w:val="clear" w:color="auto" w:fill="FFFFFF"/>
        <w:spacing w:before="0" w:line="480" w:lineRule="atLeast"/>
        <w:rPr>
          <w:color w:val="414141"/>
        </w:rPr>
      </w:pPr>
      <w:r>
        <w:rPr>
          <w:color w:val="414141"/>
        </w:rPr>
        <w:t>Need a website designer?</w:t>
      </w:r>
    </w:p>
    <w:p w:rsidR="00203FDE" w:rsidRDefault="00203FDE" w:rsidP="00203FDE">
      <w:pPr>
        <w:pStyle w:val="NormalWeb"/>
        <w:shd w:val="clear" w:color="auto" w:fill="FFFFFF"/>
        <w:spacing w:before="0" w:beforeAutospacing="0" w:after="150" w:afterAutospacing="0" w:line="300" w:lineRule="atLeast"/>
        <w:rPr>
          <w:rFonts w:ascii="Arial" w:hAnsi="Arial" w:cs="Arial"/>
          <w:color w:val="848484"/>
          <w:sz w:val="21"/>
          <w:szCs w:val="21"/>
        </w:rPr>
      </w:pPr>
      <w:r>
        <w:rPr>
          <w:rFonts w:ascii="Arial" w:hAnsi="Arial" w:cs="Arial"/>
          <w:color w:val="848484"/>
          <w:sz w:val="21"/>
          <w:szCs w:val="21"/>
        </w:rPr>
        <w:t>If you want a completely custom template design, we suggest talking to a</w:t>
      </w:r>
      <w:r>
        <w:rPr>
          <w:rStyle w:val="apple-converted-space"/>
          <w:rFonts w:ascii="Arial" w:eastAsiaTheme="majorEastAsia" w:hAnsi="Arial" w:cs="Arial"/>
          <w:color w:val="848484"/>
          <w:sz w:val="21"/>
          <w:szCs w:val="21"/>
        </w:rPr>
        <w:t> </w:t>
      </w:r>
      <w:proofErr w:type="spellStart"/>
      <w:r>
        <w:rPr>
          <w:rFonts w:ascii="Arial" w:hAnsi="Arial" w:cs="Arial"/>
          <w:color w:val="848484"/>
          <w:sz w:val="21"/>
          <w:szCs w:val="21"/>
        </w:rPr>
        <w:fldChar w:fldCharType="begin"/>
      </w:r>
      <w:r>
        <w:rPr>
          <w:rFonts w:ascii="Arial" w:hAnsi="Arial" w:cs="Arial"/>
          <w:color w:val="848484"/>
          <w:sz w:val="21"/>
          <w:szCs w:val="21"/>
        </w:rPr>
        <w:instrText xml:space="preserve"> HYPERLINK "mailto:%20support@bizgrass.com" </w:instrText>
      </w:r>
      <w:r>
        <w:rPr>
          <w:rFonts w:ascii="Arial" w:hAnsi="Arial" w:cs="Arial"/>
          <w:color w:val="848484"/>
          <w:sz w:val="21"/>
          <w:szCs w:val="21"/>
        </w:rPr>
        <w:fldChar w:fldCharType="separate"/>
      </w:r>
      <w:r>
        <w:rPr>
          <w:rStyle w:val="Hyperlink"/>
          <w:rFonts w:ascii="Arial" w:hAnsi="Arial" w:cs="Arial"/>
          <w:color w:val="242424"/>
          <w:sz w:val="21"/>
          <w:szCs w:val="21"/>
        </w:rPr>
        <w:t>Bizgrass</w:t>
      </w:r>
      <w:proofErr w:type="spellEnd"/>
      <w:r>
        <w:rPr>
          <w:rStyle w:val="Hyperlink"/>
          <w:rFonts w:ascii="Arial" w:hAnsi="Arial" w:cs="Arial"/>
          <w:color w:val="242424"/>
          <w:sz w:val="21"/>
          <w:szCs w:val="21"/>
        </w:rPr>
        <w:t xml:space="preserve"> </w:t>
      </w:r>
      <w:proofErr w:type="gramStart"/>
      <w:r>
        <w:rPr>
          <w:rStyle w:val="Hyperlink"/>
          <w:rFonts w:ascii="Arial" w:hAnsi="Arial" w:cs="Arial"/>
          <w:color w:val="242424"/>
          <w:sz w:val="21"/>
          <w:szCs w:val="21"/>
        </w:rPr>
        <w:t>Expert</w:t>
      </w:r>
      <w:r>
        <w:rPr>
          <w:rStyle w:val="apple-converted-space"/>
          <w:rFonts w:ascii="Arial" w:eastAsiaTheme="majorEastAsia" w:hAnsi="Arial" w:cs="Arial"/>
          <w:color w:val="242424"/>
          <w:sz w:val="21"/>
          <w:szCs w:val="21"/>
        </w:rPr>
        <w:t> </w:t>
      </w:r>
      <w:proofErr w:type="gramEnd"/>
      <w:r>
        <w:rPr>
          <w:rFonts w:ascii="Arial" w:hAnsi="Arial" w:cs="Arial"/>
          <w:color w:val="848484"/>
          <w:sz w:val="21"/>
          <w:szCs w:val="21"/>
        </w:rPr>
        <w:fldChar w:fldCharType="end"/>
      </w:r>
      <w:r>
        <w:rPr>
          <w:rFonts w:ascii="Arial" w:hAnsi="Arial" w:cs="Arial"/>
          <w:color w:val="848484"/>
          <w:sz w:val="21"/>
          <w:szCs w:val="21"/>
        </w:rPr>
        <w:t>.</w:t>
      </w:r>
    </w:p>
    <w:p w:rsidR="00203FDE" w:rsidRDefault="00203FDE" w:rsidP="00203FDE">
      <w:pPr>
        <w:pStyle w:val="NormalWeb"/>
        <w:shd w:val="clear" w:color="auto" w:fill="FFFFFF"/>
        <w:spacing w:before="0" w:beforeAutospacing="0" w:after="150" w:afterAutospacing="0" w:line="300" w:lineRule="atLeast"/>
        <w:rPr>
          <w:rFonts w:ascii="Arial" w:hAnsi="Arial" w:cs="Arial"/>
          <w:color w:val="848484"/>
          <w:sz w:val="21"/>
          <w:szCs w:val="21"/>
        </w:rPr>
      </w:pPr>
      <w:proofErr w:type="spellStart"/>
      <w:r>
        <w:rPr>
          <w:rFonts w:ascii="Arial" w:hAnsi="Arial" w:cs="Arial"/>
          <w:color w:val="848484"/>
          <w:sz w:val="21"/>
          <w:szCs w:val="21"/>
        </w:rPr>
        <w:t>Bizgrass</w:t>
      </w:r>
      <w:proofErr w:type="spellEnd"/>
      <w:r>
        <w:rPr>
          <w:rFonts w:ascii="Arial" w:hAnsi="Arial" w:cs="Arial"/>
          <w:color w:val="848484"/>
          <w:sz w:val="21"/>
          <w:szCs w:val="21"/>
        </w:rPr>
        <w:t xml:space="preserve"> has expert e-commerce designers, developers and marketers </w:t>
      </w:r>
      <w:del w:id="15" w:author="Shivangi" w:date="2013-04-28T10:17:00Z">
        <w:r w:rsidDel="00203FDE">
          <w:rPr>
            <w:rFonts w:ascii="Arial" w:hAnsi="Arial" w:cs="Arial"/>
            <w:color w:val="848484"/>
            <w:sz w:val="21"/>
            <w:szCs w:val="21"/>
          </w:rPr>
          <w:delText>whi</w:delText>
        </w:r>
      </w:del>
      <w:ins w:id="16" w:author="Shivangi" w:date="2013-04-28T10:17:00Z">
        <w:r>
          <w:rPr>
            <w:rFonts w:ascii="Arial" w:hAnsi="Arial" w:cs="Arial"/>
            <w:color w:val="848484"/>
            <w:sz w:val="21"/>
            <w:szCs w:val="21"/>
          </w:rPr>
          <w:t>who</w:t>
        </w:r>
      </w:ins>
      <w:r>
        <w:rPr>
          <w:rFonts w:ascii="Arial" w:hAnsi="Arial" w:cs="Arial"/>
          <w:color w:val="848484"/>
          <w:sz w:val="21"/>
          <w:szCs w:val="21"/>
        </w:rPr>
        <w:t xml:space="preserve"> can help making your business a huge hit.</w:t>
      </w:r>
    </w:p>
    <w:p w:rsidR="009E7157" w:rsidRDefault="009E7157" w:rsidP="009E7157">
      <w:pPr>
        <w:pStyle w:val="NormalWeb"/>
        <w:shd w:val="clear" w:color="auto" w:fill="FFFFFF"/>
        <w:spacing w:before="0" w:beforeAutospacing="0" w:after="150" w:afterAutospacing="0" w:line="300" w:lineRule="atLeast"/>
        <w:rPr>
          <w:rFonts w:ascii="Arial" w:hAnsi="Arial" w:cs="Arial"/>
          <w:color w:val="848484"/>
          <w:sz w:val="21"/>
          <w:szCs w:val="21"/>
        </w:rPr>
      </w:pPr>
    </w:p>
    <w:p w:rsidR="0051067D" w:rsidRDefault="0051067D" w:rsidP="0051067D">
      <w:pPr>
        <w:pStyle w:val="Heading3"/>
        <w:shd w:val="clear" w:color="auto" w:fill="FFFFFF"/>
        <w:spacing w:before="0" w:line="480" w:lineRule="atLeast"/>
        <w:rPr>
          <w:color w:val="414141"/>
        </w:rPr>
      </w:pPr>
      <w:r>
        <w:rPr>
          <w:color w:val="414141"/>
        </w:rPr>
        <w:t>Showcase Products</w:t>
      </w:r>
    </w:p>
    <w:p w:rsidR="0051067D" w:rsidRDefault="0051067D" w:rsidP="0051067D">
      <w:pPr>
        <w:numPr>
          <w:ilvl w:val="0"/>
          <w:numId w:val="1"/>
        </w:numPr>
        <w:shd w:val="clear" w:color="auto" w:fill="FFFFFF"/>
        <w:spacing w:before="75" w:after="75" w:line="300" w:lineRule="atLeast"/>
        <w:ind w:left="0"/>
        <w:rPr>
          <w:rFonts w:ascii="Arial" w:hAnsi="Arial" w:cs="Arial"/>
          <w:color w:val="848484"/>
          <w:sz w:val="21"/>
          <w:szCs w:val="21"/>
        </w:rPr>
      </w:pPr>
      <w:r>
        <w:rPr>
          <w:rFonts w:ascii="Arial" w:hAnsi="Arial" w:cs="Arial"/>
          <w:color w:val="848484"/>
          <w:sz w:val="21"/>
          <w:szCs w:val="21"/>
        </w:rPr>
        <w:t>Flexible Catalogue</w:t>
      </w:r>
    </w:p>
    <w:p w:rsidR="0051067D" w:rsidRDefault="0051067D" w:rsidP="0051067D">
      <w:pPr>
        <w:shd w:val="clear" w:color="auto" w:fill="FFFFFF"/>
        <w:spacing w:after="0" w:line="300" w:lineRule="atLeast"/>
        <w:rPr>
          <w:rFonts w:ascii="Arial" w:hAnsi="Arial" w:cs="Arial"/>
          <w:color w:val="848484"/>
          <w:sz w:val="21"/>
          <w:szCs w:val="21"/>
        </w:rPr>
      </w:pPr>
      <w:r>
        <w:rPr>
          <w:rFonts w:ascii="Arial" w:hAnsi="Arial" w:cs="Arial"/>
          <w:color w:val="848484"/>
          <w:sz w:val="21"/>
          <w:szCs w:val="21"/>
        </w:rPr>
        <w:t>Create a flexible catalogue system backed by a highly extensible domain and services with no limit to category nesting.</w:t>
      </w:r>
    </w:p>
    <w:p w:rsidR="0051067D" w:rsidRDefault="0051067D" w:rsidP="0051067D">
      <w:pPr>
        <w:numPr>
          <w:ilvl w:val="0"/>
          <w:numId w:val="2"/>
        </w:numPr>
        <w:shd w:val="clear" w:color="auto" w:fill="FFFFFF"/>
        <w:spacing w:before="75" w:after="75" w:line="300" w:lineRule="atLeast"/>
        <w:ind w:left="0"/>
        <w:rPr>
          <w:rFonts w:ascii="Arial" w:hAnsi="Arial" w:cs="Arial"/>
          <w:color w:val="848484"/>
          <w:sz w:val="21"/>
          <w:szCs w:val="21"/>
        </w:rPr>
      </w:pPr>
      <w:r>
        <w:rPr>
          <w:rFonts w:ascii="Arial" w:hAnsi="Arial" w:cs="Arial"/>
          <w:color w:val="848484"/>
          <w:sz w:val="21"/>
          <w:szCs w:val="21"/>
        </w:rPr>
        <w:t>Product Presentation</w:t>
      </w:r>
    </w:p>
    <w:p w:rsidR="0051067D" w:rsidRDefault="0051067D" w:rsidP="0051067D">
      <w:pPr>
        <w:shd w:val="clear" w:color="auto" w:fill="FFFFFF"/>
        <w:spacing w:after="0" w:line="300" w:lineRule="atLeast"/>
        <w:rPr>
          <w:rFonts w:ascii="Arial" w:hAnsi="Arial" w:cs="Arial"/>
          <w:color w:val="848484"/>
          <w:sz w:val="21"/>
          <w:szCs w:val="21"/>
        </w:rPr>
      </w:pPr>
      <w:r>
        <w:rPr>
          <w:rFonts w:ascii="Arial" w:hAnsi="Arial" w:cs="Arial"/>
          <w:color w:val="848484"/>
          <w:sz w:val="21"/>
          <w:szCs w:val="21"/>
        </w:rPr>
        <w:t>Add multiple images to a single product to improve product presentation and help customers make an informed choice easily.</w:t>
      </w:r>
    </w:p>
    <w:p w:rsidR="0051067D" w:rsidRDefault="0051067D" w:rsidP="0051067D">
      <w:pPr>
        <w:numPr>
          <w:ilvl w:val="0"/>
          <w:numId w:val="3"/>
        </w:numPr>
        <w:shd w:val="clear" w:color="auto" w:fill="FFFFFF"/>
        <w:spacing w:before="75" w:after="75" w:line="300" w:lineRule="atLeast"/>
        <w:ind w:left="0"/>
        <w:rPr>
          <w:rFonts w:ascii="Arial" w:hAnsi="Arial" w:cs="Arial"/>
          <w:color w:val="848484"/>
          <w:sz w:val="21"/>
          <w:szCs w:val="21"/>
        </w:rPr>
      </w:pPr>
      <w:r>
        <w:rPr>
          <w:rFonts w:ascii="Arial" w:hAnsi="Arial" w:cs="Arial"/>
          <w:color w:val="848484"/>
          <w:sz w:val="21"/>
          <w:szCs w:val="21"/>
        </w:rPr>
        <w:t>Rating &amp; Review</w:t>
      </w:r>
    </w:p>
    <w:p w:rsidR="0051067D" w:rsidRDefault="0051067D" w:rsidP="0051067D">
      <w:pPr>
        <w:shd w:val="clear" w:color="auto" w:fill="FFFFFF"/>
        <w:spacing w:after="0" w:line="300" w:lineRule="atLeast"/>
        <w:rPr>
          <w:rFonts w:ascii="Arial" w:hAnsi="Arial" w:cs="Arial"/>
          <w:color w:val="848484"/>
          <w:sz w:val="21"/>
          <w:szCs w:val="21"/>
        </w:rPr>
      </w:pPr>
      <w:r>
        <w:rPr>
          <w:rFonts w:ascii="Arial" w:hAnsi="Arial" w:cs="Arial"/>
          <w:color w:val="848484"/>
          <w:sz w:val="21"/>
          <w:szCs w:val="21"/>
        </w:rPr>
        <w:t>Receive constructive feedback from customers. Allow them to review and rate the products to add to the credibility. We make sure these are authentic by having the customers register and allowing you to choose the review that gets published on your store.</w:t>
      </w:r>
    </w:p>
    <w:p w:rsidR="0051067D" w:rsidRDefault="0051067D" w:rsidP="0051067D">
      <w:pPr>
        <w:pStyle w:val="Heading3"/>
        <w:shd w:val="clear" w:color="auto" w:fill="FFFFFF"/>
        <w:spacing w:before="0" w:line="480" w:lineRule="atLeast"/>
        <w:rPr>
          <w:color w:val="414141"/>
        </w:rPr>
      </w:pPr>
    </w:p>
    <w:p w:rsidR="0051067D" w:rsidRDefault="0051067D" w:rsidP="0051067D">
      <w:pPr>
        <w:pStyle w:val="Heading3"/>
        <w:shd w:val="clear" w:color="auto" w:fill="FFFFFF"/>
        <w:spacing w:before="0" w:line="480" w:lineRule="atLeast"/>
        <w:rPr>
          <w:color w:val="414141"/>
        </w:rPr>
      </w:pPr>
      <w:r>
        <w:rPr>
          <w:color w:val="414141"/>
        </w:rPr>
        <w:t>Advanced Sort &amp; Search</w:t>
      </w:r>
    </w:p>
    <w:p w:rsidR="0051067D" w:rsidRDefault="0051067D" w:rsidP="0051067D">
      <w:pPr>
        <w:pStyle w:val="NormalWeb"/>
        <w:shd w:val="clear" w:color="auto" w:fill="FFFFFF"/>
        <w:spacing w:before="0" w:beforeAutospacing="0" w:after="150" w:afterAutospacing="0" w:line="300" w:lineRule="atLeast"/>
        <w:rPr>
          <w:rFonts w:ascii="Arial" w:hAnsi="Arial" w:cs="Arial"/>
          <w:color w:val="848484"/>
          <w:sz w:val="21"/>
          <w:szCs w:val="21"/>
        </w:rPr>
      </w:pPr>
      <w:r>
        <w:rPr>
          <w:rFonts w:ascii="Arial" w:hAnsi="Arial" w:cs="Arial"/>
          <w:color w:val="848484"/>
          <w:sz w:val="21"/>
          <w:szCs w:val="21"/>
        </w:rPr>
        <w:t>Refined Search by Price, Discounts and Categories. Let customers find what they want easily. We take care of spelling mistakes too, and provide precise results for your valuable customers.</w:t>
      </w:r>
    </w:p>
    <w:p w:rsidR="0051067D" w:rsidRDefault="0051067D" w:rsidP="0051067D">
      <w:pPr>
        <w:pStyle w:val="Heading3"/>
        <w:shd w:val="clear" w:color="auto" w:fill="FFFFFF"/>
        <w:spacing w:before="0" w:line="480" w:lineRule="atLeast"/>
        <w:rPr>
          <w:color w:val="414141"/>
        </w:rPr>
      </w:pPr>
      <w:r>
        <w:rPr>
          <w:color w:val="414141"/>
        </w:rPr>
        <w:t>Secure Shopping Cart</w:t>
      </w:r>
    </w:p>
    <w:p w:rsidR="0051067D" w:rsidRDefault="0051067D" w:rsidP="0051067D">
      <w:pPr>
        <w:numPr>
          <w:ilvl w:val="0"/>
          <w:numId w:val="4"/>
        </w:numPr>
        <w:shd w:val="clear" w:color="auto" w:fill="FFFFFF"/>
        <w:spacing w:before="75" w:after="75" w:line="300" w:lineRule="atLeast"/>
        <w:ind w:left="0"/>
        <w:rPr>
          <w:rFonts w:ascii="Arial" w:hAnsi="Arial" w:cs="Arial"/>
          <w:color w:val="848484"/>
          <w:sz w:val="21"/>
          <w:szCs w:val="21"/>
        </w:rPr>
      </w:pPr>
      <w:r>
        <w:rPr>
          <w:rFonts w:ascii="Arial" w:hAnsi="Arial" w:cs="Arial"/>
          <w:color w:val="848484"/>
          <w:sz w:val="21"/>
          <w:szCs w:val="21"/>
        </w:rPr>
        <w:t>Certified Level 1 PCI DSS compliant</w:t>
      </w:r>
      <w:ins w:id="17" w:author="Shivangi" w:date="2013-04-28T10:30:00Z">
        <w:r>
          <w:rPr>
            <w:rFonts w:ascii="Arial" w:hAnsi="Arial" w:cs="Arial"/>
            <w:color w:val="848484"/>
            <w:sz w:val="21"/>
            <w:szCs w:val="21"/>
          </w:rPr>
          <w:t xml:space="preserve"> ---don’t write this if it is not there yet.</w:t>
        </w:r>
      </w:ins>
    </w:p>
    <w:p w:rsidR="0051067D" w:rsidRDefault="0051067D" w:rsidP="0051067D">
      <w:pPr>
        <w:numPr>
          <w:ilvl w:val="0"/>
          <w:numId w:val="4"/>
        </w:numPr>
        <w:shd w:val="clear" w:color="auto" w:fill="FFFFFF"/>
        <w:spacing w:before="75" w:after="75" w:line="300" w:lineRule="atLeast"/>
        <w:ind w:left="0"/>
        <w:rPr>
          <w:rFonts w:ascii="Arial" w:hAnsi="Arial" w:cs="Arial"/>
          <w:color w:val="848484"/>
          <w:sz w:val="21"/>
          <w:szCs w:val="21"/>
        </w:rPr>
      </w:pPr>
      <w:r>
        <w:rPr>
          <w:rFonts w:ascii="Arial" w:hAnsi="Arial" w:cs="Arial"/>
          <w:color w:val="848484"/>
          <w:sz w:val="21"/>
          <w:szCs w:val="21"/>
        </w:rPr>
        <w:t>Accept VISA, MasterCard, and other credit cards payments</w:t>
      </w:r>
    </w:p>
    <w:p w:rsidR="0051067D" w:rsidRDefault="0051067D" w:rsidP="0051067D">
      <w:pPr>
        <w:numPr>
          <w:ilvl w:val="0"/>
          <w:numId w:val="4"/>
        </w:numPr>
        <w:shd w:val="clear" w:color="auto" w:fill="FFFFFF"/>
        <w:spacing w:before="75" w:after="75" w:line="300" w:lineRule="atLeast"/>
        <w:ind w:left="0"/>
        <w:rPr>
          <w:rFonts w:ascii="Arial" w:hAnsi="Arial" w:cs="Arial"/>
          <w:color w:val="848484"/>
          <w:sz w:val="21"/>
          <w:szCs w:val="21"/>
        </w:rPr>
      </w:pPr>
      <w:r>
        <w:rPr>
          <w:rFonts w:ascii="Arial" w:hAnsi="Arial" w:cs="Arial"/>
          <w:color w:val="848484"/>
          <w:sz w:val="21"/>
          <w:szCs w:val="21"/>
        </w:rPr>
        <w:t>Cash on Delivery (COD)</w:t>
      </w:r>
    </w:p>
    <w:p w:rsidR="009D7A62" w:rsidRDefault="009D7A62"/>
    <w:p w:rsidR="00AF26ED" w:rsidRDefault="00AF26ED" w:rsidP="00AF26ED">
      <w:pPr>
        <w:pStyle w:val="Heading2"/>
        <w:spacing w:before="0" w:beforeAutospacing="0" w:after="0" w:afterAutospacing="0"/>
        <w:jc w:val="center"/>
        <w:rPr>
          <w:color w:val="212121"/>
        </w:rPr>
      </w:pPr>
      <w:proofErr w:type="spellStart"/>
      <w:r>
        <w:rPr>
          <w:color w:val="212121"/>
        </w:rPr>
        <w:lastRenderedPageBreak/>
        <w:t>Bizgrass</w:t>
      </w:r>
      <w:proofErr w:type="spellEnd"/>
      <w:r>
        <w:rPr>
          <w:color w:val="212121"/>
        </w:rPr>
        <w:t xml:space="preserve"> has made managing your store very easy.</w:t>
      </w:r>
    </w:p>
    <w:p w:rsidR="00AF26ED" w:rsidRDefault="00AF26ED" w:rsidP="00AF26ED">
      <w:pPr>
        <w:pStyle w:val="Heading4"/>
        <w:spacing w:before="0" w:beforeAutospacing="0" w:after="0" w:afterAutospacing="0" w:line="450" w:lineRule="atLeast"/>
        <w:jc w:val="center"/>
        <w:rPr>
          <w:color w:val="616161"/>
          <w:sz w:val="20"/>
          <w:szCs w:val="20"/>
        </w:rPr>
      </w:pPr>
      <w:proofErr w:type="gramStart"/>
      <w:r>
        <w:rPr>
          <w:color w:val="616161"/>
          <w:sz w:val="20"/>
          <w:szCs w:val="20"/>
        </w:rPr>
        <w:t>A single page to manage your entire web store.</w:t>
      </w:r>
      <w:proofErr w:type="gramEnd"/>
      <w:r>
        <w:rPr>
          <w:color w:val="616161"/>
          <w:sz w:val="20"/>
          <w:szCs w:val="20"/>
        </w:rPr>
        <w:t xml:space="preserve"> Our Admin panel makes managing every task quick</w:t>
      </w:r>
      <w:del w:id="18" w:author="Shivangi" w:date="2013-04-28T10:38:00Z">
        <w:r w:rsidDel="00AF26ED">
          <w:rPr>
            <w:color w:val="616161"/>
            <w:sz w:val="20"/>
            <w:szCs w:val="20"/>
          </w:rPr>
          <w:delText>ly</w:delText>
        </w:r>
      </w:del>
      <w:r>
        <w:rPr>
          <w:color w:val="616161"/>
          <w:sz w:val="20"/>
          <w:szCs w:val="20"/>
        </w:rPr>
        <w:t xml:space="preserve"> and </w:t>
      </w:r>
      <w:del w:id="19" w:author="Shivangi" w:date="2013-04-28T10:38:00Z">
        <w:r w:rsidDel="00AF26ED">
          <w:rPr>
            <w:color w:val="616161"/>
            <w:sz w:val="20"/>
            <w:szCs w:val="20"/>
          </w:rPr>
          <w:delText>easily.</w:delText>
        </w:r>
      </w:del>
      <w:ins w:id="20" w:author="Shivangi" w:date="2013-04-28T10:38:00Z">
        <w:r>
          <w:rPr>
            <w:color w:val="616161"/>
            <w:sz w:val="20"/>
            <w:szCs w:val="20"/>
          </w:rPr>
          <w:t>easy.</w:t>
        </w:r>
      </w:ins>
    </w:p>
    <w:p w:rsidR="00AF26ED" w:rsidRDefault="00AF26ED" w:rsidP="00AF26ED">
      <w:pPr>
        <w:pStyle w:val="Heading3"/>
        <w:shd w:val="clear" w:color="auto" w:fill="FFFFFF"/>
        <w:spacing w:before="0" w:line="480" w:lineRule="atLeast"/>
        <w:rPr>
          <w:color w:val="414141"/>
        </w:rPr>
      </w:pPr>
      <w:r>
        <w:rPr>
          <w:color w:val="414141"/>
        </w:rPr>
        <w:t>Multiple Product Category</w:t>
      </w:r>
    </w:p>
    <w:p w:rsidR="00AF26ED" w:rsidRDefault="00AF26ED" w:rsidP="00AF26ED">
      <w:pPr>
        <w:pStyle w:val="NormalWeb"/>
        <w:shd w:val="clear" w:color="auto" w:fill="FFFFFF"/>
        <w:spacing w:before="0" w:beforeAutospacing="0" w:after="150" w:afterAutospacing="0" w:line="300" w:lineRule="atLeast"/>
        <w:rPr>
          <w:rFonts w:ascii="Arial" w:hAnsi="Arial" w:cs="Arial"/>
          <w:color w:val="848484"/>
          <w:sz w:val="21"/>
          <w:szCs w:val="21"/>
        </w:rPr>
      </w:pPr>
      <w:r>
        <w:rPr>
          <w:rFonts w:ascii="Arial" w:hAnsi="Arial" w:cs="Arial"/>
          <w:color w:val="848484"/>
          <w:sz w:val="21"/>
          <w:szCs w:val="21"/>
        </w:rPr>
        <w:t>You can have any number of categories in</w:t>
      </w:r>
      <w:del w:id="21" w:author="Shivangi" w:date="2013-04-28T10:39:00Z">
        <w:r w:rsidDel="00AF26ED">
          <w:rPr>
            <w:rFonts w:ascii="Arial" w:hAnsi="Arial" w:cs="Arial"/>
            <w:color w:val="848484"/>
            <w:sz w:val="21"/>
            <w:szCs w:val="21"/>
          </w:rPr>
          <w:delText>to</w:delText>
        </w:r>
      </w:del>
      <w:r>
        <w:rPr>
          <w:rFonts w:ascii="Arial" w:hAnsi="Arial" w:cs="Arial"/>
          <w:color w:val="848484"/>
          <w:sz w:val="21"/>
          <w:szCs w:val="21"/>
        </w:rPr>
        <w:t xml:space="preserve"> your web store. Categories you add will be visible instantly </w:t>
      </w:r>
      <w:del w:id="22" w:author="Shivangi" w:date="2013-04-28T10:39:00Z">
        <w:r w:rsidDel="00AF26ED">
          <w:rPr>
            <w:rFonts w:ascii="Arial" w:hAnsi="Arial" w:cs="Arial"/>
            <w:color w:val="848484"/>
            <w:sz w:val="21"/>
            <w:szCs w:val="21"/>
          </w:rPr>
          <w:delText xml:space="preserve">in </w:delText>
        </w:r>
      </w:del>
      <w:ins w:id="23" w:author="Shivangi" w:date="2013-04-28T10:39:00Z">
        <w:r>
          <w:rPr>
            <w:rFonts w:ascii="Arial" w:hAnsi="Arial" w:cs="Arial"/>
            <w:color w:val="848484"/>
            <w:sz w:val="21"/>
            <w:szCs w:val="21"/>
          </w:rPr>
          <w:t>on</w:t>
        </w:r>
        <w:r>
          <w:rPr>
            <w:rFonts w:ascii="Arial" w:hAnsi="Arial" w:cs="Arial"/>
            <w:color w:val="848484"/>
            <w:sz w:val="21"/>
            <w:szCs w:val="21"/>
          </w:rPr>
          <w:t xml:space="preserve"> </w:t>
        </w:r>
      </w:ins>
      <w:r>
        <w:rPr>
          <w:rFonts w:ascii="Arial" w:hAnsi="Arial" w:cs="Arial"/>
          <w:color w:val="848484"/>
          <w:sz w:val="21"/>
          <w:szCs w:val="21"/>
        </w:rPr>
        <w:t xml:space="preserve">your store site. You can even schedule the visibility of a category. Select dates </w:t>
      </w:r>
      <w:del w:id="24" w:author="Shivangi" w:date="2013-04-28T10:41:00Z">
        <w:r w:rsidDel="00AF26ED">
          <w:rPr>
            <w:rFonts w:ascii="Arial" w:hAnsi="Arial" w:cs="Arial"/>
            <w:color w:val="848484"/>
            <w:sz w:val="21"/>
            <w:szCs w:val="21"/>
          </w:rPr>
          <w:delText xml:space="preserve">from which till </w:delText>
        </w:r>
      </w:del>
      <w:r>
        <w:rPr>
          <w:rFonts w:ascii="Arial" w:hAnsi="Arial" w:cs="Arial"/>
          <w:color w:val="848484"/>
          <w:sz w:val="21"/>
          <w:szCs w:val="21"/>
        </w:rPr>
        <w:t xml:space="preserve">when it has to be displayed </w:t>
      </w:r>
      <w:del w:id="25" w:author="Shivangi" w:date="2013-04-28T10:41:00Z">
        <w:r w:rsidDel="00AF26ED">
          <w:rPr>
            <w:rFonts w:ascii="Arial" w:hAnsi="Arial" w:cs="Arial"/>
            <w:color w:val="848484"/>
            <w:sz w:val="21"/>
            <w:szCs w:val="21"/>
          </w:rPr>
          <w:delText>in</w:delText>
        </w:r>
      </w:del>
      <w:ins w:id="26" w:author="Shivangi" w:date="2013-04-28T10:41:00Z">
        <w:r>
          <w:rPr>
            <w:rFonts w:ascii="Arial" w:hAnsi="Arial" w:cs="Arial"/>
            <w:color w:val="848484"/>
            <w:sz w:val="21"/>
            <w:szCs w:val="21"/>
          </w:rPr>
          <w:t>on</w:t>
        </w:r>
      </w:ins>
      <w:r>
        <w:rPr>
          <w:rFonts w:ascii="Arial" w:hAnsi="Arial" w:cs="Arial"/>
          <w:color w:val="848484"/>
          <w:sz w:val="21"/>
          <w:szCs w:val="21"/>
        </w:rPr>
        <w:t xml:space="preserve"> your site.</w:t>
      </w:r>
    </w:p>
    <w:p w:rsidR="00AF26ED" w:rsidRDefault="00AF26ED" w:rsidP="00AF26ED">
      <w:pPr>
        <w:pStyle w:val="Heading3"/>
        <w:shd w:val="clear" w:color="auto" w:fill="FFFFFF"/>
        <w:spacing w:before="0" w:line="480" w:lineRule="atLeast"/>
        <w:rPr>
          <w:color w:val="414141"/>
        </w:rPr>
      </w:pPr>
      <w:del w:id="27" w:author="Shivangi" w:date="2013-04-28T10:41:00Z">
        <w:r w:rsidDel="00AF26ED">
          <w:rPr>
            <w:color w:val="414141"/>
          </w:rPr>
          <w:delText>Conteoll</w:delText>
        </w:r>
      </w:del>
      <w:ins w:id="28" w:author="Shivangi" w:date="2013-04-28T10:41:00Z">
        <w:r>
          <w:rPr>
            <w:color w:val="414141"/>
          </w:rPr>
          <w:t>Control</w:t>
        </w:r>
      </w:ins>
      <w:r>
        <w:rPr>
          <w:color w:val="414141"/>
        </w:rPr>
        <w:t xml:space="preserve"> Inventory</w:t>
      </w:r>
    </w:p>
    <w:p w:rsidR="00AF26ED" w:rsidRDefault="00AF26ED" w:rsidP="00AF26ED">
      <w:pPr>
        <w:pStyle w:val="NormalWeb"/>
        <w:shd w:val="clear" w:color="auto" w:fill="FFFFFF"/>
        <w:spacing w:before="0" w:beforeAutospacing="0" w:after="150" w:afterAutospacing="0" w:line="300" w:lineRule="atLeast"/>
        <w:rPr>
          <w:rFonts w:ascii="Arial" w:hAnsi="Arial" w:cs="Arial"/>
          <w:color w:val="848484"/>
          <w:sz w:val="21"/>
          <w:szCs w:val="21"/>
        </w:rPr>
      </w:pPr>
      <w:r>
        <w:rPr>
          <w:rFonts w:ascii="Arial" w:hAnsi="Arial" w:cs="Arial"/>
          <w:color w:val="848484"/>
          <w:sz w:val="21"/>
          <w:szCs w:val="21"/>
        </w:rPr>
        <w:t>Control inventory of your store from a single point. You can assign dimensions to a product to auto calculate the shipping charges</w:t>
      </w:r>
      <w:ins w:id="29" w:author="Shivangi" w:date="2013-04-28T10:44:00Z">
        <w:r w:rsidR="00AF093F">
          <w:rPr>
            <w:rFonts w:ascii="Arial" w:hAnsi="Arial" w:cs="Arial"/>
            <w:color w:val="848484"/>
            <w:sz w:val="21"/>
            <w:szCs w:val="21"/>
          </w:rPr>
          <w:t xml:space="preserve"> as well</w:t>
        </w:r>
      </w:ins>
      <w:r>
        <w:rPr>
          <w:rFonts w:ascii="Arial" w:hAnsi="Arial" w:cs="Arial"/>
          <w:color w:val="848484"/>
          <w:sz w:val="21"/>
          <w:szCs w:val="21"/>
        </w:rPr>
        <w:t>.</w:t>
      </w:r>
    </w:p>
    <w:p w:rsidR="00AF26ED" w:rsidRDefault="00AF26ED" w:rsidP="00AF26ED">
      <w:pPr>
        <w:pStyle w:val="NormalWeb"/>
        <w:shd w:val="clear" w:color="auto" w:fill="FFFFFF"/>
        <w:spacing w:before="0" w:beforeAutospacing="0" w:after="150" w:afterAutospacing="0" w:line="300" w:lineRule="atLeast"/>
        <w:rPr>
          <w:rFonts w:ascii="Arial" w:hAnsi="Arial" w:cs="Arial"/>
          <w:color w:val="848484"/>
          <w:sz w:val="21"/>
          <w:szCs w:val="21"/>
        </w:rPr>
      </w:pPr>
      <w:r>
        <w:rPr>
          <w:rFonts w:ascii="Arial" w:hAnsi="Arial" w:cs="Arial"/>
          <w:color w:val="848484"/>
          <w:sz w:val="21"/>
          <w:szCs w:val="21"/>
        </w:rPr>
        <w:t>Set low stock levels to automatically disable sale of those items. Also have option of bulk inventory input.</w:t>
      </w:r>
    </w:p>
    <w:p w:rsidR="00AF093F" w:rsidRDefault="00AF093F" w:rsidP="00AF093F">
      <w:pPr>
        <w:pStyle w:val="Heading3"/>
        <w:shd w:val="clear" w:color="auto" w:fill="FFFFFF"/>
        <w:spacing w:before="0" w:line="480" w:lineRule="atLeast"/>
        <w:rPr>
          <w:color w:val="414141"/>
        </w:rPr>
      </w:pPr>
      <w:r>
        <w:rPr>
          <w:color w:val="414141"/>
        </w:rPr>
        <w:t>Process orders</w:t>
      </w:r>
    </w:p>
    <w:p w:rsidR="00AF093F" w:rsidRDefault="00AF093F" w:rsidP="00AF093F">
      <w:pPr>
        <w:pStyle w:val="NormalWeb"/>
        <w:shd w:val="clear" w:color="auto" w:fill="FFFFFF"/>
        <w:spacing w:before="0" w:beforeAutospacing="0" w:after="150" w:afterAutospacing="0" w:line="300" w:lineRule="atLeast"/>
        <w:rPr>
          <w:rFonts w:ascii="Arial" w:hAnsi="Arial" w:cs="Arial"/>
          <w:color w:val="848484"/>
          <w:sz w:val="21"/>
          <w:szCs w:val="21"/>
        </w:rPr>
      </w:pPr>
      <w:r>
        <w:rPr>
          <w:rFonts w:ascii="Arial" w:hAnsi="Arial" w:cs="Arial"/>
          <w:color w:val="848484"/>
          <w:sz w:val="21"/>
          <w:szCs w:val="21"/>
        </w:rPr>
        <w:t xml:space="preserve">You can see which </w:t>
      </w:r>
      <w:del w:id="30" w:author="Shivangi" w:date="2013-04-28T10:53:00Z">
        <w:r w:rsidDel="00A06FCA">
          <w:rPr>
            <w:rFonts w:ascii="Arial" w:hAnsi="Arial" w:cs="Arial"/>
            <w:color w:val="848484"/>
            <w:sz w:val="21"/>
            <w:szCs w:val="21"/>
          </w:rPr>
          <w:delText xml:space="preserve">all </w:delText>
        </w:r>
      </w:del>
      <w:r>
        <w:rPr>
          <w:rFonts w:ascii="Arial" w:hAnsi="Arial" w:cs="Arial"/>
          <w:color w:val="848484"/>
          <w:sz w:val="21"/>
          <w:szCs w:val="21"/>
        </w:rPr>
        <w:t>orders have been shipped and which are pending. You can even print invoice for the products directly from</w:t>
      </w:r>
      <w:ins w:id="31" w:author="Shivangi" w:date="2013-04-28T10:53:00Z">
        <w:r w:rsidR="00A06FCA">
          <w:rPr>
            <w:rFonts w:ascii="Arial" w:hAnsi="Arial" w:cs="Arial"/>
            <w:color w:val="848484"/>
            <w:sz w:val="21"/>
            <w:szCs w:val="21"/>
          </w:rPr>
          <w:t xml:space="preserve"> the</w:t>
        </w:r>
      </w:ins>
      <w:r>
        <w:rPr>
          <w:rFonts w:ascii="Arial" w:hAnsi="Arial" w:cs="Arial"/>
          <w:color w:val="848484"/>
          <w:sz w:val="21"/>
          <w:szCs w:val="21"/>
        </w:rPr>
        <w:t xml:space="preserve"> Admin </w:t>
      </w:r>
      <w:del w:id="32" w:author="Shivangi" w:date="2013-04-28T10:53:00Z">
        <w:r w:rsidDel="00A06FCA">
          <w:rPr>
            <w:rFonts w:ascii="Arial" w:hAnsi="Arial" w:cs="Arial"/>
            <w:color w:val="848484"/>
            <w:sz w:val="21"/>
            <w:szCs w:val="21"/>
          </w:rPr>
          <w:delText>pannel</w:delText>
        </w:r>
      </w:del>
      <w:ins w:id="33" w:author="Shivangi" w:date="2013-04-28T10:53:00Z">
        <w:r w:rsidR="00A06FCA">
          <w:rPr>
            <w:rFonts w:ascii="Arial" w:hAnsi="Arial" w:cs="Arial"/>
            <w:color w:val="848484"/>
            <w:sz w:val="21"/>
            <w:szCs w:val="21"/>
          </w:rPr>
          <w:t>panel</w:t>
        </w:r>
      </w:ins>
      <w:r>
        <w:rPr>
          <w:rFonts w:ascii="Arial" w:hAnsi="Arial" w:cs="Arial"/>
          <w:color w:val="848484"/>
          <w:sz w:val="21"/>
          <w:szCs w:val="21"/>
        </w:rPr>
        <w:t>.</w:t>
      </w:r>
    </w:p>
    <w:p w:rsidR="00A06FCA" w:rsidRDefault="00A06FCA" w:rsidP="00A06FCA">
      <w:pPr>
        <w:pStyle w:val="Heading3"/>
        <w:shd w:val="clear" w:color="auto" w:fill="FFFFFF"/>
        <w:spacing w:before="0" w:line="480" w:lineRule="atLeast"/>
        <w:rPr>
          <w:color w:val="414141"/>
        </w:rPr>
      </w:pPr>
      <w:r>
        <w:rPr>
          <w:color w:val="414141"/>
        </w:rPr>
        <w:t xml:space="preserve">Content Management </w:t>
      </w:r>
      <w:del w:id="34" w:author="Shivangi" w:date="2013-04-28T10:54:00Z">
        <w:r w:rsidDel="00A06FCA">
          <w:rPr>
            <w:color w:val="414141"/>
          </w:rPr>
          <w:delText>Pannel</w:delText>
        </w:r>
      </w:del>
      <w:ins w:id="35" w:author="Shivangi" w:date="2013-04-28T10:54:00Z">
        <w:r>
          <w:rPr>
            <w:color w:val="414141"/>
          </w:rPr>
          <w:t>Panel</w:t>
        </w:r>
      </w:ins>
    </w:p>
    <w:p w:rsidR="00A06FCA" w:rsidRDefault="00A06FCA" w:rsidP="00A06FCA">
      <w:pPr>
        <w:pStyle w:val="NormalWeb"/>
        <w:shd w:val="clear" w:color="auto" w:fill="FFFFFF"/>
        <w:spacing w:before="0" w:beforeAutospacing="0" w:after="150" w:afterAutospacing="0" w:line="300" w:lineRule="atLeast"/>
        <w:rPr>
          <w:rFonts w:ascii="Arial" w:hAnsi="Arial" w:cs="Arial"/>
          <w:color w:val="848484"/>
          <w:sz w:val="21"/>
          <w:szCs w:val="21"/>
        </w:rPr>
      </w:pPr>
      <w:r>
        <w:rPr>
          <w:rFonts w:ascii="Arial" w:hAnsi="Arial" w:cs="Arial"/>
          <w:color w:val="848484"/>
          <w:sz w:val="21"/>
          <w:szCs w:val="21"/>
        </w:rPr>
        <w:t xml:space="preserve">Manage basic page layout, from admin </w:t>
      </w:r>
      <w:del w:id="36" w:author="Shivangi" w:date="2013-04-28T10:54:00Z">
        <w:r w:rsidDel="00A06FCA">
          <w:rPr>
            <w:rFonts w:ascii="Arial" w:hAnsi="Arial" w:cs="Arial"/>
            <w:color w:val="848484"/>
            <w:sz w:val="21"/>
            <w:szCs w:val="21"/>
          </w:rPr>
          <w:delText>pannel</w:delText>
        </w:r>
      </w:del>
      <w:ins w:id="37" w:author="Shivangi" w:date="2013-04-28T10:54:00Z">
        <w:r>
          <w:rPr>
            <w:rFonts w:ascii="Arial" w:hAnsi="Arial" w:cs="Arial"/>
            <w:color w:val="848484"/>
            <w:sz w:val="21"/>
            <w:szCs w:val="21"/>
          </w:rPr>
          <w:t>panel</w:t>
        </w:r>
      </w:ins>
      <w:r>
        <w:rPr>
          <w:rFonts w:ascii="Arial" w:hAnsi="Arial" w:cs="Arial"/>
          <w:color w:val="848484"/>
          <w:sz w:val="21"/>
          <w:szCs w:val="21"/>
        </w:rPr>
        <w:t>. Add or remove pages, Redirect pages and have Dynamic SEO enabled to your newly added pages.</w:t>
      </w:r>
    </w:p>
    <w:p w:rsidR="00AF26ED" w:rsidRDefault="00AF26ED" w:rsidP="00AF26ED">
      <w:pPr>
        <w:pStyle w:val="NormalWeb"/>
        <w:shd w:val="clear" w:color="auto" w:fill="FFFFFF"/>
        <w:spacing w:before="0" w:beforeAutospacing="0" w:after="150" w:afterAutospacing="0" w:line="300" w:lineRule="atLeast"/>
        <w:rPr>
          <w:rFonts w:ascii="Arial" w:hAnsi="Arial" w:cs="Arial"/>
          <w:color w:val="848484"/>
          <w:sz w:val="21"/>
          <w:szCs w:val="21"/>
        </w:rPr>
      </w:pPr>
    </w:p>
    <w:p w:rsidR="00AF26ED" w:rsidRDefault="00AF26ED" w:rsidP="00AF26ED">
      <w:pPr>
        <w:pStyle w:val="Heading4"/>
        <w:spacing w:before="0" w:beforeAutospacing="0" w:after="0" w:afterAutospacing="0" w:line="450" w:lineRule="atLeast"/>
        <w:jc w:val="center"/>
        <w:rPr>
          <w:color w:val="616161"/>
          <w:sz w:val="20"/>
          <w:szCs w:val="20"/>
        </w:rPr>
      </w:pPr>
    </w:p>
    <w:p w:rsidR="00D044A8" w:rsidRDefault="00D044A8" w:rsidP="00D044A8">
      <w:pPr>
        <w:pStyle w:val="Heading2"/>
        <w:spacing w:before="0" w:beforeAutospacing="0" w:after="0" w:afterAutospacing="0"/>
        <w:jc w:val="center"/>
        <w:rPr>
          <w:color w:val="212121"/>
        </w:rPr>
      </w:pPr>
      <w:r>
        <w:rPr>
          <w:color w:val="212121"/>
        </w:rPr>
        <w:t>You do business best.</w:t>
      </w:r>
    </w:p>
    <w:p w:rsidR="00D044A8" w:rsidRDefault="00D044A8" w:rsidP="00D044A8">
      <w:pPr>
        <w:pStyle w:val="Heading4"/>
        <w:spacing w:before="0" w:beforeAutospacing="0" w:after="0" w:afterAutospacing="0" w:line="450" w:lineRule="atLeast"/>
        <w:jc w:val="center"/>
        <w:rPr>
          <w:color w:val="616161"/>
          <w:sz w:val="20"/>
          <w:szCs w:val="20"/>
        </w:rPr>
      </w:pPr>
      <w:proofErr w:type="spellStart"/>
      <w:r>
        <w:rPr>
          <w:color w:val="616161"/>
          <w:sz w:val="20"/>
          <w:szCs w:val="20"/>
        </w:rPr>
        <w:t>Bizgrass</w:t>
      </w:r>
      <w:proofErr w:type="spellEnd"/>
      <w:r>
        <w:rPr>
          <w:color w:val="616161"/>
          <w:sz w:val="20"/>
          <w:szCs w:val="20"/>
        </w:rPr>
        <w:t xml:space="preserve"> allows you to concentrate on expanding business, while processing the </w:t>
      </w:r>
      <w:del w:id="38" w:author="Shivangi" w:date="2013-04-28T11:16:00Z">
        <w:r w:rsidDel="00D044A8">
          <w:rPr>
            <w:color w:val="616161"/>
            <w:sz w:val="20"/>
            <w:szCs w:val="20"/>
          </w:rPr>
          <w:delText>exisiting</w:delText>
        </w:r>
      </w:del>
      <w:ins w:id="39" w:author="Shivangi" w:date="2013-04-28T11:16:00Z">
        <w:r>
          <w:rPr>
            <w:color w:val="616161"/>
            <w:sz w:val="20"/>
            <w:szCs w:val="20"/>
          </w:rPr>
          <w:t>existing</w:t>
        </w:r>
      </w:ins>
      <w:r>
        <w:rPr>
          <w:color w:val="616161"/>
          <w:sz w:val="20"/>
          <w:szCs w:val="20"/>
        </w:rPr>
        <w:t xml:space="preserve"> orders is our job.</w:t>
      </w:r>
    </w:p>
    <w:p w:rsidR="00D044A8" w:rsidRDefault="00D044A8" w:rsidP="00D044A8">
      <w:pPr>
        <w:pStyle w:val="Heading3"/>
        <w:shd w:val="clear" w:color="auto" w:fill="FFFFFF"/>
        <w:spacing w:before="0" w:line="480" w:lineRule="atLeast"/>
        <w:rPr>
          <w:color w:val="414141"/>
        </w:rPr>
      </w:pPr>
      <w:r>
        <w:rPr>
          <w:color w:val="414141"/>
        </w:rPr>
        <w:t>Schedule Pick and Pack</w:t>
      </w:r>
    </w:p>
    <w:p w:rsidR="00D044A8" w:rsidRDefault="00D044A8" w:rsidP="00D044A8">
      <w:pPr>
        <w:pStyle w:val="NormalWeb"/>
        <w:shd w:val="clear" w:color="auto" w:fill="FFFFFF"/>
        <w:spacing w:before="0" w:beforeAutospacing="0" w:after="150" w:afterAutospacing="0" w:line="300" w:lineRule="atLeast"/>
        <w:rPr>
          <w:rFonts w:ascii="Arial" w:hAnsi="Arial" w:cs="Arial"/>
          <w:color w:val="848484"/>
          <w:sz w:val="21"/>
          <w:szCs w:val="21"/>
        </w:rPr>
      </w:pPr>
      <w:r>
        <w:rPr>
          <w:rFonts w:ascii="Arial" w:hAnsi="Arial" w:cs="Arial"/>
          <w:color w:val="848484"/>
          <w:sz w:val="21"/>
          <w:szCs w:val="21"/>
        </w:rPr>
        <w:t>For the comfort of our clients, we provide a pick-pack service. We will book an appointment with you before coming to the warehouse so that we can pack the order and pick it up for delivery.</w:t>
      </w:r>
    </w:p>
    <w:p w:rsidR="00D044A8" w:rsidRDefault="00D044A8" w:rsidP="00D044A8">
      <w:pPr>
        <w:pStyle w:val="Heading3"/>
        <w:shd w:val="clear" w:color="auto" w:fill="FFFFFF"/>
        <w:spacing w:before="0" w:line="480" w:lineRule="atLeast"/>
        <w:rPr>
          <w:color w:val="414141"/>
        </w:rPr>
      </w:pPr>
      <w:r>
        <w:rPr>
          <w:color w:val="414141"/>
        </w:rPr>
        <w:t>We Deliver</w:t>
      </w:r>
    </w:p>
    <w:p w:rsidR="00D044A8" w:rsidRDefault="00D044A8" w:rsidP="00D044A8">
      <w:pPr>
        <w:pStyle w:val="NormalWeb"/>
        <w:shd w:val="clear" w:color="auto" w:fill="FFFFFF"/>
        <w:spacing w:before="0" w:beforeAutospacing="0" w:after="150" w:afterAutospacing="0" w:line="300" w:lineRule="atLeast"/>
        <w:rPr>
          <w:rFonts w:ascii="Arial" w:hAnsi="Arial" w:cs="Arial"/>
          <w:color w:val="848484"/>
          <w:sz w:val="21"/>
          <w:szCs w:val="21"/>
        </w:rPr>
      </w:pPr>
      <w:r>
        <w:rPr>
          <w:rFonts w:ascii="Arial" w:hAnsi="Arial" w:cs="Arial"/>
          <w:color w:val="848484"/>
          <w:sz w:val="21"/>
          <w:szCs w:val="21"/>
        </w:rPr>
        <w:t>We help you reach all parts of the world through our delivery tie-up services.</w:t>
      </w:r>
    </w:p>
    <w:p w:rsidR="00D044A8" w:rsidRDefault="00D044A8" w:rsidP="00D044A8">
      <w:pPr>
        <w:pStyle w:val="Heading3"/>
        <w:shd w:val="clear" w:color="auto" w:fill="FFFFFF"/>
        <w:spacing w:before="0" w:line="480" w:lineRule="atLeast"/>
        <w:rPr>
          <w:color w:val="414141"/>
        </w:rPr>
      </w:pPr>
      <w:r>
        <w:rPr>
          <w:color w:val="414141"/>
        </w:rPr>
        <w:t>Warehouse</w:t>
      </w:r>
    </w:p>
    <w:p w:rsidR="00D044A8" w:rsidRDefault="00D044A8" w:rsidP="00D044A8">
      <w:pPr>
        <w:pStyle w:val="NormalWeb"/>
        <w:shd w:val="clear" w:color="auto" w:fill="FFFFFF"/>
        <w:spacing w:before="0" w:beforeAutospacing="0" w:after="150" w:afterAutospacing="0" w:line="300" w:lineRule="atLeast"/>
        <w:rPr>
          <w:rFonts w:ascii="Arial" w:hAnsi="Arial" w:cs="Arial"/>
          <w:color w:val="848484"/>
          <w:sz w:val="21"/>
          <w:szCs w:val="21"/>
        </w:rPr>
      </w:pPr>
      <w:r>
        <w:rPr>
          <w:rFonts w:ascii="Arial" w:hAnsi="Arial" w:cs="Arial"/>
          <w:color w:val="848484"/>
          <w:sz w:val="21"/>
          <w:szCs w:val="21"/>
        </w:rPr>
        <w:t>Use our warehouse to stock your valuable products and we will care for it. Use our delivery system to conveniently send products to the customers when they place an order.</w:t>
      </w:r>
    </w:p>
    <w:p w:rsidR="00D044A8" w:rsidRDefault="00D044A8" w:rsidP="00D044A8">
      <w:pPr>
        <w:pStyle w:val="Heading3"/>
        <w:shd w:val="clear" w:color="auto" w:fill="FFFFFF"/>
        <w:spacing w:before="0" w:line="480" w:lineRule="atLeast"/>
        <w:rPr>
          <w:color w:val="414141"/>
        </w:rPr>
      </w:pPr>
      <w:r>
        <w:rPr>
          <w:color w:val="414141"/>
        </w:rPr>
        <w:lastRenderedPageBreak/>
        <w:t>Pick Shipper &amp; Track Order</w:t>
      </w:r>
    </w:p>
    <w:p w:rsidR="00D044A8" w:rsidRDefault="00D044A8" w:rsidP="00D044A8">
      <w:pPr>
        <w:pStyle w:val="NormalWeb"/>
        <w:shd w:val="clear" w:color="auto" w:fill="FFFFFF"/>
        <w:spacing w:before="0" w:beforeAutospacing="0" w:after="150" w:afterAutospacing="0" w:line="300" w:lineRule="atLeast"/>
        <w:rPr>
          <w:rFonts w:ascii="Arial" w:hAnsi="Arial" w:cs="Arial"/>
          <w:color w:val="848484"/>
          <w:sz w:val="21"/>
          <w:szCs w:val="21"/>
        </w:rPr>
      </w:pPr>
      <w:r>
        <w:rPr>
          <w:rFonts w:ascii="Arial" w:hAnsi="Arial" w:cs="Arial"/>
          <w:color w:val="848484"/>
          <w:sz w:val="21"/>
          <w:szCs w:val="21"/>
        </w:rPr>
        <w:t>Allow your customers to choose their preferred delivery partner from multiple options, for their orders. After placing an order, you, as well as your customers, can track the consignment being delivered through our system.</w:t>
      </w:r>
    </w:p>
    <w:p w:rsidR="00D044A8" w:rsidRDefault="00D044A8" w:rsidP="00D044A8">
      <w:pPr>
        <w:pStyle w:val="Heading3"/>
        <w:shd w:val="clear" w:color="auto" w:fill="FFFFFF"/>
        <w:spacing w:before="0" w:line="480" w:lineRule="atLeast"/>
        <w:rPr>
          <w:color w:val="414141"/>
        </w:rPr>
      </w:pPr>
      <w:r>
        <w:rPr>
          <w:color w:val="414141"/>
        </w:rPr>
        <w:t>Manage Supply Chain</w:t>
      </w:r>
    </w:p>
    <w:p w:rsidR="00D044A8" w:rsidRDefault="00D044A8" w:rsidP="00D044A8">
      <w:pPr>
        <w:pStyle w:val="NormalWeb"/>
        <w:shd w:val="clear" w:color="auto" w:fill="FFFFFF"/>
        <w:spacing w:before="0" w:beforeAutospacing="0" w:after="150" w:afterAutospacing="0" w:line="300" w:lineRule="atLeast"/>
        <w:rPr>
          <w:rFonts w:ascii="Arial" w:hAnsi="Arial" w:cs="Arial"/>
          <w:color w:val="848484"/>
          <w:sz w:val="21"/>
          <w:szCs w:val="21"/>
        </w:rPr>
      </w:pPr>
      <w:r>
        <w:rPr>
          <w:rFonts w:ascii="Arial" w:hAnsi="Arial" w:cs="Arial"/>
          <w:color w:val="848484"/>
          <w:sz w:val="21"/>
          <w:szCs w:val="21"/>
        </w:rPr>
        <w:t>We have a specialized team who will take care of effective supply chain for your business. You can save on 15-20% of the cost by using our Supply Chain Consulting.</w:t>
      </w:r>
    </w:p>
    <w:p w:rsidR="00D044A8" w:rsidRDefault="00D044A8" w:rsidP="00D044A8">
      <w:pPr>
        <w:pStyle w:val="Heading2"/>
        <w:spacing w:before="0" w:beforeAutospacing="0" w:after="0" w:afterAutospacing="0"/>
        <w:jc w:val="center"/>
        <w:rPr>
          <w:color w:val="212121"/>
        </w:rPr>
      </w:pPr>
    </w:p>
    <w:p w:rsidR="00D044A8" w:rsidRDefault="00D044A8" w:rsidP="00D044A8">
      <w:pPr>
        <w:pStyle w:val="Heading2"/>
        <w:spacing w:before="0" w:beforeAutospacing="0" w:after="0" w:afterAutospacing="0"/>
        <w:jc w:val="center"/>
        <w:rPr>
          <w:color w:val="212121"/>
        </w:rPr>
      </w:pPr>
    </w:p>
    <w:p w:rsidR="00D044A8" w:rsidRDefault="00D044A8" w:rsidP="00D044A8">
      <w:pPr>
        <w:pStyle w:val="Heading2"/>
        <w:spacing w:before="0" w:beforeAutospacing="0" w:after="0" w:afterAutospacing="0"/>
        <w:jc w:val="center"/>
        <w:rPr>
          <w:color w:val="212121"/>
        </w:rPr>
      </w:pPr>
      <w:r>
        <w:rPr>
          <w:color w:val="212121"/>
        </w:rPr>
        <w:t>Start with Search Engine Marketing to drive revenue.</w:t>
      </w:r>
    </w:p>
    <w:p w:rsidR="00D044A8" w:rsidRDefault="00D044A8" w:rsidP="00D044A8">
      <w:pPr>
        <w:pStyle w:val="Heading4"/>
        <w:spacing w:before="0" w:beforeAutospacing="0" w:after="0" w:afterAutospacing="0" w:line="450" w:lineRule="atLeast"/>
        <w:jc w:val="center"/>
        <w:rPr>
          <w:color w:val="616161"/>
          <w:sz w:val="20"/>
          <w:szCs w:val="20"/>
        </w:rPr>
      </w:pPr>
      <w:r>
        <w:rPr>
          <w:color w:val="616161"/>
          <w:sz w:val="20"/>
          <w:szCs w:val="20"/>
        </w:rPr>
        <w:t>Get traffic from the free, organic, editorial or natural listings on search engines by creating accessible, relevant, and popular web content.</w:t>
      </w:r>
    </w:p>
    <w:p w:rsidR="0051067D" w:rsidRDefault="0051067D"/>
    <w:p w:rsidR="00D044A8" w:rsidRDefault="00D044A8" w:rsidP="00D044A8">
      <w:pPr>
        <w:pStyle w:val="Heading3"/>
        <w:shd w:val="clear" w:color="auto" w:fill="FFFFFF"/>
        <w:spacing w:before="0" w:line="480" w:lineRule="atLeast"/>
        <w:rPr>
          <w:color w:val="414141"/>
        </w:rPr>
      </w:pPr>
      <w:r>
        <w:rPr>
          <w:color w:val="414141"/>
        </w:rPr>
        <w:t>Dominate Search Engine</w:t>
      </w:r>
    </w:p>
    <w:p w:rsidR="00D044A8" w:rsidRDefault="00D044A8" w:rsidP="00D044A8">
      <w:pPr>
        <w:pStyle w:val="NormalWeb"/>
        <w:shd w:val="clear" w:color="auto" w:fill="FFFFFF"/>
        <w:spacing w:before="0" w:beforeAutospacing="0" w:after="150" w:afterAutospacing="0" w:line="300" w:lineRule="atLeast"/>
        <w:rPr>
          <w:rFonts w:ascii="Arial" w:hAnsi="Arial" w:cs="Arial"/>
          <w:color w:val="848484"/>
          <w:sz w:val="21"/>
          <w:szCs w:val="21"/>
        </w:rPr>
      </w:pPr>
      <w:r>
        <w:rPr>
          <w:rFonts w:ascii="Arial" w:hAnsi="Arial" w:cs="Arial"/>
          <w:color w:val="848484"/>
          <w:sz w:val="21"/>
          <w:szCs w:val="21"/>
        </w:rPr>
        <w:t xml:space="preserve">Everything you need to rank high on the web is </w:t>
      </w:r>
      <w:del w:id="40" w:author="Shivangi" w:date="2013-04-28T11:27:00Z">
        <w:r w:rsidDel="00D044A8">
          <w:rPr>
            <w:rFonts w:ascii="Arial" w:hAnsi="Arial" w:cs="Arial"/>
            <w:color w:val="848484"/>
            <w:sz w:val="21"/>
            <w:szCs w:val="21"/>
          </w:rPr>
          <w:delText xml:space="preserve">intact </w:delText>
        </w:r>
      </w:del>
      <w:ins w:id="41" w:author="Shivangi" w:date="2013-04-28T11:27:00Z">
        <w:r>
          <w:rPr>
            <w:rFonts w:ascii="Arial" w:hAnsi="Arial" w:cs="Arial"/>
            <w:color w:val="848484"/>
            <w:sz w:val="21"/>
            <w:szCs w:val="21"/>
          </w:rPr>
          <w:t>comes in-built</w:t>
        </w:r>
        <w:r>
          <w:rPr>
            <w:rFonts w:ascii="Arial" w:hAnsi="Arial" w:cs="Arial"/>
            <w:color w:val="848484"/>
            <w:sz w:val="21"/>
            <w:szCs w:val="21"/>
          </w:rPr>
          <w:t xml:space="preserve"> </w:t>
        </w:r>
      </w:ins>
      <w:del w:id="42" w:author="Shivangi" w:date="2013-04-28T11:27:00Z">
        <w:r w:rsidDel="00D044A8">
          <w:rPr>
            <w:rFonts w:ascii="Arial" w:hAnsi="Arial" w:cs="Arial"/>
            <w:color w:val="848484"/>
            <w:sz w:val="21"/>
            <w:szCs w:val="21"/>
          </w:rPr>
          <w:delText xml:space="preserve">in </w:delText>
        </w:r>
      </w:del>
      <w:ins w:id="43" w:author="Shivangi" w:date="2013-04-28T11:27:00Z">
        <w:r>
          <w:rPr>
            <w:rFonts w:ascii="Arial" w:hAnsi="Arial" w:cs="Arial"/>
            <w:color w:val="848484"/>
            <w:sz w:val="21"/>
            <w:szCs w:val="21"/>
          </w:rPr>
          <w:t>when you create an e-store with</w:t>
        </w:r>
        <w:r>
          <w:rPr>
            <w:rFonts w:ascii="Arial" w:hAnsi="Arial" w:cs="Arial"/>
            <w:color w:val="848484"/>
            <w:sz w:val="21"/>
            <w:szCs w:val="21"/>
          </w:rPr>
          <w:t xml:space="preserve"> </w:t>
        </w:r>
      </w:ins>
      <w:proofErr w:type="spellStart"/>
      <w:r>
        <w:rPr>
          <w:rFonts w:ascii="Arial" w:hAnsi="Arial" w:cs="Arial"/>
          <w:color w:val="848484"/>
          <w:sz w:val="21"/>
          <w:szCs w:val="21"/>
        </w:rPr>
        <w:t>Bizgrass</w:t>
      </w:r>
      <w:proofErr w:type="spellEnd"/>
      <w:del w:id="44" w:author="Shivangi" w:date="2013-04-28T11:27:00Z">
        <w:r w:rsidDel="00D044A8">
          <w:rPr>
            <w:rFonts w:ascii="Arial" w:hAnsi="Arial" w:cs="Arial"/>
            <w:color w:val="848484"/>
            <w:sz w:val="21"/>
            <w:szCs w:val="21"/>
          </w:rPr>
          <w:delText xml:space="preserve"> e-store</w:delText>
        </w:r>
      </w:del>
      <w:r>
        <w:rPr>
          <w:rFonts w:ascii="Arial" w:hAnsi="Arial" w:cs="Arial"/>
          <w:color w:val="848484"/>
          <w:sz w:val="21"/>
          <w:szCs w:val="21"/>
        </w:rPr>
        <w:t xml:space="preserve">. Create </w:t>
      </w:r>
      <w:ins w:id="45" w:author="Shivangi" w:date="2013-04-28T11:28:00Z">
        <w:r w:rsidR="00DA493A">
          <w:rPr>
            <w:rFonts w:ascii="Arial" w:hAnsi="Arial" w:cs="Arial"/>
            <w:color w:val="848484"/>
            <w:sz w:val="21"/>
            <w:szCs w:val="21"/>
          </w:rPr>
          <w:t xml:space="preserve">your </w:t>
        </w:r>
      </w:ins>
      <w:r>
        <w:rPr>
          <w:rFonts w:ascii="Arial" w:hAnsi="Arial" w:cs="Arial"/>
          <w:color w:val="848484"/>
          <w:sz w:val="21"/>
          <w:szCs w:val="21"/>
        </w:rPr>
        <w:t xml:space="preserve">shop and </w:t>
      </w:r>
      <w:del w:id="46" w:author="Shivangi" w:date="2013-04-28T11:28:00Z">
        <w:r w:rsidDel="00DA493A">
          <w:rPr>
            <w:rFonts w:ascii="Arial" w:hAnsi="Arial" w:cs="Arial"/>
            <w:color w:val="848484"/>
            <w:sz w:val="21"/>
            <w:szCs w:val="21"/>
          </w:rPr>
          <w:delText>forget about</w:delText>
        </w:r>
      </w:del>
      <w:ins w:id="47" w:author="Shivangi" w:date="2013-04-28T11:28:00Z">
        <w:r w:rsidR="00DA493A">
          <w:rPr>
            <w:rFonts w:ascii="Arial" w:hAnsi="Arial" w:cs="Arial"/>
            <w:color w:val="848484"/>
            <w:sz w:val="21"/>
            <w:szCs w:val="21"/>
          </w:rPr>
          <w:t>leave the</w:t>
        </w:r>
      </w:ins>
      <w:r>
        <w:rPr>
          <w:rFonts w:ascii="Arial" w:hAnsi="Arial" w:cs="Arial"/>
          <w:color w:val="848484"/>
          <w:sz w:val="21"/>
          <w:szCs w:val="21"/>
        </w:rPr>
        <w:t xml:space="preserve"> ranking</w:t>
      </w:r>
      <w:ins w:id="48" w:author="Shivangi" w:date="2013-04-28T11:28:00Z">
        <w:r w:rsidR="00DA493A">
          <w:rPr>
            <w:rFonts w:ascii="Arial" w:hAnsi="Arial" w:cs="Arial"/>
            <w:color w:val="848484"/>
            <w:sz w:val="21"/>
            <w:szCs w:val="21"/>
          </w:rPr>
          <w:t xml:space="preserve"> </w:t>
        </w:r>
        <w:proofErr w:type="spellStart"/>
        <w:r w:rsidR="00DA493A">
          <w:rPr>
            <w:rFonts w:ascii="Arial" w:hAnsi="Arial" w:cs="Arial"/>
            <w:color w:val="848484"/>
            <w:sz w:val="21"/>
            <w:szCs w:val="21"/>
          </w:rPr>
          <w:t>upto</w:t>
        </w:r>
        <w:proofErr w:type="spellEnd"/>
        <w:r w:rsidR="00DA493A">
          <w:rPr>
            <w:rFonts w:ascii="Arial" w:hAnsi="Arial" w:cs="Arial"/>
            <w:color w:val="848484"/>
            <w:sz w:val="21"/>
            <w:szCs w:val="21"/>
          </w:rPr>
          <w:t xml:space="preserve"> us</w:t>
        </w:r>
      </w:ins>
      <w:r>
        <w:rPr>
          <w:rFonts w:ascii="Arial" w:hAnsi="Arial" w:cs="Arial"/>
          <w:color w:val="848484"/>
          <w:sz w:val="21"/>
          <w:szCs w:val="21"/>
        </w:rPr>
        <w:t>.</w:t>
      </w:r>
    </w:p>
    <w:p w:rsidR="00D044A8" w:rsidRDefault="00D044A8" w:rsidP="00D044A8">
      <w:pPr>
        <w:pStyle w:val="Heading3"/>
        <w:shd w:val="clear" w:color="auto" w:fill="FFFFFF"/>
        <w:spacing w:before="0" w:line="480" w:lineRule="atLeast"/>
        <w:rPr>
          <w:color w:val="414141"/>
        </w:rPr>
      </w:pPr>
      <w:r>
        <w:rPr>
          <w:color w:val="414141"/>
        </w:rPr>
        <w:t>Advanced SEO - Enabled</w:t>
      </w:r>
    </w:p>
    <w:p w:rsidR="00D044A8" w:rsidRDefault="00D044A8" w:rsidP="00D044A8">
      <w:pPr>
        <w:pStyle w:val="NormalWeb"/>
        <w:shd w:val="clear" w:color="auto" w:fill="FFFFFF"/>
        <w:spacing w:before="0" w:beforeAutospacing="0" w:after="150" w:afterAutospacing="0" w:line="300" w:lineRule="atLeast"/>
        <w:rPr>
          <w:rFonts w:ascii="Arial" w:hAnsi="Arial" w:cs="Arial"/>
          <w:color w:val="848484"/>
          <w:sz w:val="21"/>
          <w:szCs w:val="21"/>
        </w:rPr>
      </w:pPr>
      <w:r>
        <w:rPr>
          <w:rFonts w:ascii="Arial" w:hAnsi="Arial" w:cs="Arial"/>
          <w:color w:val="848484"/>
          <w:sz w:val="21"/>
          <w:szCs w:val="21"/>
        </w:rPr>
        <w:t>We have our SEO expert team who focus only on making your website rank#1. We give you a platform where you can even fine tune SEO, which means more traffic to your site, more revenue.</w:t>
      </w:r>
    </w:p>
    <w:p w:rsidR="00D044A8" w:rsidRDefault="00D044A8" w:rsidP="00D044A8">
      <w:pPr>
        <w:numPr>
          <w:ilvl w:val="0"/>
          <w:numId w:val="5"/>
        </w:numPr>
        <w:shd w:val="clear" w:color="auto" w:fill="FFFFFF"/>
        <w:spacing w:before="75" w:after="75" w:line="300" w:lineRule="atLeast"/>
        <w:ind w:left="0"/>
        <w:rPr>
          <w:rFonts w:ascii="Arial" w:hAnsi="Arial" w:cs="Arial"/>
          <w:color w:val="848484"/>
          <w:sz w:val="21"/>
          <w:szCs w:val="21"/>
        </w:rPr>
      </w:pPr>
      <w:del w:id="49" w:author="Shivangi" w:date="2013-04-28T11:28:00Z">
        <w:r w:rsidDel="00DA493A">
          <w:rPr>
            <w:rFonts w:ascii="Arial" w:hAnsi="Arial" w:cs="Arial"/>
            <w:color w:val="848484"/>
            <w:sz w:val="21"/>
            <w:szCs w:val="21"/>
          </w:rPr>
          <w:delText>Tableless</w:delText>
        </w:r>
      </w:del>
      <w:ins w:id="50" w:author="Shivangi" w:date="2013-04-28T11:28:00Z">
        <w:r w:rsidR="00DA493A">
          <w:rPr>
            <w:rFonts w:ascii="Arial" w:hAnsi="Arial" w:cs="Arial"/>
            <w:color w:val="848484"/>
            <w:sz w:val="21"/>
            <w:szCs w:val="21"/>
          </w:rPr>
          <w:t>Table less</w:t>
        </w:r>
      </w:ins>
      <w:r>
        <w:rPr>
          <w:rFonts w:ascii="Arial" w:hAnsi="Arial" w:cs="Arial"/>
          <w:color w:val="848484"/>
          <w:sz w:val="21"/>
          <w:szCs w:val="21"/>
        </w:rPr>
        <w:t xml:space="preserve"> Themes</w:t>
      </w:r>
    </w:p>
    <w:p w:rsidR="00D044A8" w:rsidRDefault="00D044A8" w:rsidP="00D044A8">
      <w:pPr>
        <w:numPr>
          <w:ilvl w:val="0"/>
          <w:numId w:val="6"/>
        </w:numPr>
        <w:shd w:val="clear" w:color="auto" w:fill="FFFFFF"/>
        <w:spacing w:before="75" w:after="75" w:line="300" w:lineRule="atLeast"/>
        <w:ind w:left="0"/>
        <w:rPr>
          <w:rFonts w:ascii="Arial" w:hAnsi="Arial" w:cs="Arial"/>
          <w:color w:val="848484"/>
          <w:sz w:val="21"/>
          <w:szCs w:val="21"/>
        </w:rPr>
      </w:pPr>
      <w:r>
        <w:rPr>
          <w:rFonts w:ascii="Arial" w:hAnsi="Arial" w:cs="Arial"/>
          <w:color w:val="848484"/>
          <w:sz w:val="21"/>
          <w:szCs w:val="21"/>
        </w:rPr>
        <w:t>Editable robots.txt</w:t>
      </w:r>
    </w:p>
    <w:p w:rsidR="00D044A8" w:rsidRDefault="00D044A8" w:rsidP="00D044A8">
      <w:pPr>
        <w:numPr>
          <w:ilvl w:val="0"/>
          <w:numId w:val="7"/>
        </w:numPr>
        <w:shd w:val="clear" w:color="auto" w:fill="FFFFFF"/>
        <w:spacing w:before="75" w:after="75" w:line="300" w:lineRule="atLeast"/>
        <w:ind w:left="0"/>
        <w:rPr>
          <w:rFonts w:ascii="Arial" w:hAnsi="Arial" w:cs="Arial"/>
          <w:color w:val="848484"/>
          <w:sz w:val="21"/>
          <w:szCs w:val="21"/>
        </w:rPr>
      </w:pPr>
      <w:r>
        <w:rPr>
          <w:rFonts w:ascii="Arial" w:hAnsi="Arial" w:cs="Arial"/>
          <w:color w:val="848484"/>
          <w:sz w:val="21"/>
          <w:szCs w:val="21"/>
        </w:rPr>
        <w:t>301 redirects and URL rewrites</w:t>
      </w:r>
    </w:p>
    <w:p w:rsidR="00D044A8" w:rsidRDefault="00D044A8" w:rsidP="00D044A8">
      <w:pPr>
        <w:pStyle w:val="Heading3"/>
        <w:shd w:val="clear" w:color="auto" w:fill="FFFFFF"/>
        <w:spacing w:before="0" w:line="480" w:lineRule="atLeast"/>
        <w:rPr>
          <w:color w:val="414141"/>
        </w:rPr>
      </w:pPr>
      <w:r>
        <w:rPr>
          <w:color w:val="414141"/>
        </w:rPr>
        <w:t>Auto-generated Sitemaps</w:t>
      </w:r>
    </w:p>
    <w:p w:rsidR="00D044A8" w:rsidRDefault="00D044A8" w:rsidP="00D044A8">
      <w:pPr>
        <w:pStyle w:val="NormalWeb"/>
        <w:shd w:val="clear" w:color="auto" w:fill="FFFFFF"/>
        <w:spacing w:before="0" w:beforeAutospacing="0" w:after="150" w:afterAutospacing="0" w:line="300" w:lineRule="atLeast"/>
        <w:rPr>
          <w:rFonts w:ascii="Arial" w:hAnsi="Arial" w:cs="Arial"/>
          <w:color w:val="848484"/>
          <w:sz w:val="21"/>
          <w:szCs w:val="21"/>
        </w:rPr>
      </w:pPr>
      <w:r>
        <w:rPr>
          <w:rFonts w:ascii="Arial" w:hAnsi="Arial" w:cs="Arial"/>
          <w:color w:val="848484"/>
          <w:sz w:val="21"/>
          <w:szCs w:val="21"/>
        </w:rPr>
        <w:t>Let search engines know the structure of your website</w:t>
      </w:r>
      <w:del w:id="51" w:author="Shivangi" w:date="2013-04-28T11:28:00Z">
        <w:r w:rsidDel="00DA493A">
          <w:rPr>
            <w:rFonts w:ascii="Arial" w:hAnsi="Arial" w:cs="Arial"/>
            <w:color w:val="848484"/>
            <w:sz w:val="21"/>
            <w:szCs w:val="21"/>
          </w:rPr>
          <w:delText>. This</w:delText>
        </w:r>
      </w:del>
      <w:ins w:id="52" w:author="Shivangi" w:date="2013-04-28T11:28:00Z">
        <w:r w:rsidR="00DA493A">
          <w:rPr>
            <w:rFonts w:ascii="Arial" w:hAnsi="Arial" w:cs="Arial"/>
            <w:color w:val="848484"/>
            <w:sz w:val="21"/>
            <w:szCs w:val="21"/>
          </w:rPr>
          <w:t xml:space="preserve"> and</w:t>
        </w:r>
      </w:ins>
      <w:r>
        <w:rPr>
          <w:rFonts w:ascii="Arial" w:hAnsi="Arial" w:cs="Arial"/>
          <w:color w:val="848484"/>
          <w:sz w:val="21"/>
          <w:szCs w:val="21"/>
        </w:rPr>
        <w:t xml:space="preserve"> help</w:t>
      </w:r>
      <w:del w:id="53" w:author="Shivangi" w:date="2013-04-28T11:28:00Z">
        <w:r w:rsidDel="00DA493A">
          <w:rPr>
            <w:rFonts w:ascii="Arial" w:hAnsi="Arial" w:cs="Arial"/>
            <w:color w:val="848484"/>
            <w:sz w:val="21"/>
            <w:szCs w:val="21"/>
          </w:rPr>
          <w:delText>s in</w:delText>
        </w:r>
      </w:del>
      <w:r>
        <w:rPr>
          <w:rFonts w:ascii="Arial" w:hAnsi="Arial" w:cs="Arial"/>
          <w:color w:val="848484"/>
          <w:sz w:val="21"/>
          <w:szCs w:val="21"/>
        </w:rPr>
        <w:t xml:space="preserve"> increas</w:t>
      </w:r>
      <w:ins w:id="54" w:author="Shivangi" w:date="2013-04-28T11:28:00Z">
        <w:r w:rsidR="00DA493A">
          <w:rPr>
            <w:rFonts w:ascii="Arial" w:hAnsi="Arial" w:cs="Arial"/>
            <w:color w:val="848484"/>
            <w:sz w:val="21"/>
            <w:szCs w:val="21"/>
          </w:rPr>
          <w:t>e</w:t>
        </w:r>
      </w:ins>
      <w:del w:id="55" w:author="Shivangi" w:date="2013-04-28T11:28:00Z">
        <w:r w:rsidDel="00DA493A">
          <w:rPr>
            <w:rFonts w:ascii="Arial" w:hAnsi="Arial" w:cs="Arial"/>
            <w:color w:val="848484"/>
            <w:sz w:val="21"/>
            <w:szCs w:val="21"/>
          </w:rPr>
          <w:delText>ing</w:delText>
        </w:r>
      </w:del>
      <w:r>
        <w:rPr>
          <w:rFonts w:ascii="Arial" w:hAnsi="Arial" w:cs="Arial"/>
          <w:color w:val="848484"/>
          <w:sz w:val="21"/>
          <w:szCs w:val="21"/>
        </w:rPr>
        <w:t xml:space="preserve"> ranking of your website.</w:t>
      </w:r>
    </w:p>
    <w:p w:rsidR="007673FC" w:rsidRDefault="007673FC" w:rsidP="00D044A8">
      <w:pPr>
        <w:pStyle w:val="NormalWeb"/>
        <w:shd w:val="clear" w:color="auto" w:fill="FFFFFF"/>
        <w:spacing w:before="0" w:beforeAutospacing="0" w:after="150" w:afterAutospacing="0" w:line="300" w:lineRule="atLeast"/>
        <w:rPr>
          <w:rFonts w:ascii="Arial" w:hAnsi="Arial" w:cs="Arial"/>
          <w:color w:val="848484"/>
          <w:sz w:val="21"/>
          <w:szCs w:val="21"/>
        </w:rPr>
      </w:pPr>
    </w:p>
    <w:p w:rsidR="007673FC" w:rsidRDefault="007673FC" w:rsidP="007673FC">
      <w:pPr>
        <w:pStyle w:val="Heading2"/>
        <w:spacing w:before="0" w:beforeAutospacing="0" w:after="0" w:afterAutospacing="0"/>
        <w:jc w:val="center"/>
        <w:rPr>
          <w:color w:val="212121"/>
        </w:rPr>
      </w:pPr>
      <w:r>
        <w:rPr>
          <w:color w:val="212121"/>
        </w:rPr>
        <w:t>Make business prosper. Make customer for life.</w:t>
      </w:r>
    </w:p>
    <w:p w:rsidR="007673FC" w:rsidRDefault="007673FC" w:rsidP="007673FC">
      <w:pPr>
        <w:pStyle w:val="Heading4"/>
        <w:spacing w:before="0" w:beforeAutospacing="0" w:after="0" w:afterAutospacing="0" w:line="450" w:lineRule="atLeast"/>
        <w:jc w:val="center"/>
        <w:rPr>
          <w:color w:val="616161"/>
          <w:sz w:val="20"/>
          <w:szCs w:val="20"/>
        </w:rPr>
      </w:pPr>
      <w:r>
        <w:rPr>
          <w:color w:val="616161"/>
          <w:sz w:val="20"/>
          <w:szCs w:val="20"/>
        </w:rPr>
        <w:t xml:space="preserve">Enable Marketing and CRM systems </w:t>
      </w:r>
      <w:del w:id="56" w:author="Shivangi" w:date="2013-04-28T13:52:00Z">
        <w:r w:rsidDel="007673FC">
          <w:rPr>
            <w:color w:val="616161"/>
            <w:sz w:val="20"/>
            <w:szCs w:val="20"/>
          </w:rPr>
          <w:delText xml:space="preserve">to </w:delText>
        </w:r>
      </w:del>
      <w:ins w:id="57" w:author="Shivangi" w:date="2013-04-28T13:52:00Z">
        <w:r>
          <w:rPr>
            <w:color w:val="616161"/>
            <w:sz w:val="20"/>
            <w:szCs w:val="20"/>
          </w:rPr>
          <w:t>in</w:t>
        </w:r>
        <w:r>
          <w:rPr>
            <w:color w:val="616161"/>
            <w:sz w:val="20"/>
            <w:szCs w:val="20"/>
          </w:rPr>
          <w:t xml:space="preserve"> </w:t>
        </w:r>
      </w:ins>
      <w:r>
        <w:rPr>
          <w:color w:val="616161"/>
          <w:sz w:val="20"/>
          <w:szCs w:val="20"/>
        </w:rPr>
        <w:t xml:space="preserve">your store to give your client </w:t>
      </w:r>
      <w:ins w:id="58" w:author="Shivangi" w:date="2013-04-28T13:52:00Z">
        <w:r>
          <w:rPr>
            <w:color w:val="616161"/>
            <w:sz w:val="20"/>
            <w:szCs w:val="20"/>
          </w:rPr>
          <w:t xml:space="preserve">an enriching </w:t>
        </w:r>
      </w:ins>
      <w:del w:id="59" w:author="Shivangi" w:date="2013-04-28T13:52:00Z">
        <w:r w:rsidDel="007673FC">
          <w:rPr>
            <w:color w:val="616161"/>
            <w:sz w:val="20"/>
            <w:szCs w:val="20"/>
          </w:rPr>
          <w:delText xml:space="preserve">great </w:delText>
        </w:r>
      </w:del>
      <w:r>
        <w:rPr>
          <w:color w:val="616161"/>
          <w:sz w:val="20"/>
          <w:szCs w:val="20"/>
        </w:rPr>
        <w:t>experience</w:t>
      </w:r>
    </w:p>
    <w:p w:rsidR="007673FC" w:rsidRDefault="007673FC" w:rsidP="007673FC">
      <w:pPr>
        <w:pStyle w:val="Heading3"/>
        <w:shd w:val="clear" w:color="auto" w:fill="FFFFFF"/>
        <w:spacing w:before="0" w:line="480" w:lineRule="atLeast"/>
        <w:rPr>
          <w:color w:val="414141"/>
        </w:rPr>
      </w:pPr>
      <w:r>
        <w:rPr>
          <w:color w:val="414141"/>
        </w:rPr>
        <w:t>Multi-Channel Marketing</w:t>
      </w:r>
    </w:p>
    <w:p w:rsidR="007673FC" w:rsidRDefault="007673FC" w:rsidP="007673FC">
      <w:pPr>
        <w:pStyle w:val="NormalWeb"/>
        <w:shd w:val="clear" w:color="auto" w:fill="FFFFFF"/>
        <w:spacing w:before="0" w:beforeAutospacing="0" w:after="150" w:afterAutospacing="0" w:line="300" w:lineRule="atLeast"/>
        <w:rPr>
          <w:rFonts w:ascii="Arial" w:hAnsi="Arial" w:cs="Arial"/>
          <w:color w:val="848484"/>
          <w:sz w:val="21"/>
          <w:szCs w:val="21"/>
        </w:rPr>
      </w:pPr>
      <w:r>
        <w:rPr>
          <w:rFonts w:ascii="Arial" w:hAnsi="Arial" w:cs="Arial"/>
          <w:color w:val="848484"/>
          <w:sz w:val="21"/>
          <w:szCs w:val="21"/>
        </w:rPr>
        <w:t xml:space="preserve">Target across channels including mobile, web, email, newsletters, print and broadcast advertising, events, inbound client and call </w:t>
      </w:r>
      <w:proofErr w:type="spellStart"/>
      <w:r>
        <w:rPr>
          <w:rFonts w:ascii="Arial" w:hAnsi="Arial" w:cs="Arial"/>
          <w:color w:val="848484"/>
          <w:sz w:val="21"/>
          <w:szCs w:val="21"/>
        </w:rPr>
        <w:t>centers</w:t>
      </w:r>
      <w:proofErr w:type="spellEnd"/>
      <w:r>
        <w:rPr>
          <w:rFonts w:ascii="Arial" w:hAnsi="Arial" w:cs="Arial"/>
          <w:color w:val="848484"/>
          <w:sz w:val="21"/>
          <w:szCs w:val="21"/>
        </w:rPr>
        <w:t>. Spend your marketing budget where it counts.</w:t>
      </w:r>
    </w:p>
    <w:p w:rsidR="007673FC" w:rsidRDefault="007673FC" w:rsidP="007673FC">
      <w:pPr>
        <w:pStyle w:val="Heading3"/>
        <w:shd w:val="clear" w:color="auto" w:fill="FFFFFF"/>
        <w:spacing w:before="0" w:line="480" w:lineRule="atLeast"/>
        <w:rPr>
          <w:color w:val="414141"/>
        </w:rPr>
      </w:pPr>
      <w:r>
        <w:rPr>
          <w:color w:val="414141"/>
        </w:rPr>
        <w:lastRenderedPageBreak/>
        <w:t>Social Marketing</w:t>
      </w:r>
    </w:p>
    <w:p w:rsidR="007673FC" w:rsidRDefault="007673FC" w:rsidP="007673FC">
      <w:pPr>
        <w:pStyle w:val="NormalWeb"/>
        <w:shd w:val="clear" w:color="auto" w:fill="FFFFFF"/>
        <w:spacing w:before="0" w:beforeAutospacing="0" w:after="150" w:afterAutospacing="0" w:line="300" w:lineRule="atLeast"/>
        <w:rPr>
          <w:rFonts w:ascii="Arial" w:hAnsi="Arial" w:cs="Arial"/>
          <w:color w:val="848484"/>
          <w:sz w:val="21"/>
          <w:szCs w:val="21"/>
        </w:rPr>
      </w:pPr>
      <w:r>
        <w:rPr>
          <w:rFonts w:ascii="Arial" w:hAnsi="Arial" w:cs="Arial"/>
          <w:color w:val="848484"/>
          <w:sz w:val="21"/>
          <w:szCs w:val="21"/>
        </w:rPr>
        <w:t xml:space="preserve">Extend the reach of your marketing campaigns by publishing them across Facebook and other key social media channels where your customers connect. </w:t>
      </w:r>
      <w:del w:id="60" w:author="Shivangi" w:date="2013-04-28T13:52:00Z">
        <w:r w:rsidDel="007673FC">
          <w:rPr>
            <w:rFonts w:ascii="Arial" w:hAnsi="Arial" w:cs="Arial"/>
            <w:color w:val="848484"/>
            <w:sz w:val="21"/>
            <w:szCs w:val="21"/>
          </w:rPr>
          <w:delText>Also,track</w:delText>
        </w:r>
      </w:del>
      <w:ins w:id="61" w:author="Shivangi" w:date="2013-04-28T13:52:00Z">
        <w:r>
          <w:rPr>
            <w:rFonts w:ascii="Arial" w:hAnsi="Arial" w:cs="Arial"/>
            <w:color w:val="848484"/>
            <w:sz w:val="21"/>
            <w:szCs w:val="21"/>
          </w:rPr>
          <w:t>Also, track</w:t>
        </w:r>
      </w:ins>
      <w:r>
        <w:rPr>
          <w:rFonts w:ascii="Arial" w:hAnsi="Arial" w:cs="Arial"/>
          <w:color w:val="848484"/>
          <w:sz w:val="21"/>
          <w:szCs w:val="21"/>
        </w:rPr>
        <w:t xml:space="preserve"> their web activity back through your lead pipeline. Launch personalized offers across social sites and track responses as part of your marketing mix.</w:t>
      </w:r>
    </w:p>
    <w:p w:rsidR="007673FC" w:rsidRDefault="007673FC" w:rsidP="007673FC">
      <w:pPr>
        <w:pStyle w:val="Heading3"/>
        <w:shd w:val="clear" w:color="auto" w:fill="FFFFFF"/>
        <w:spacing w:before="0" w:line="480" w:lineRule="atLeast"/>
        <w:rPr>
          <w:color w:val="414141"/>
        </w:rPr>
      </w:pPr>
      <w:r>
        <w:rPr>
          <w:color w:val="414141"/>
        </w:rPr>
        <w:t>Lead Management</w:t>
      </w:r>
    </w:p>
    <w:p w:rsidR="007673FC" w:rsidRDefault="007673FC" w:rsidP="007673FC">
      <w:pPr>
        <w:pStyle w:val="NormalWeb"/>
        <w:shd w:val="clear" w:color="auto" w:fill="FFFFFF"/>
        <w:spacing w:before="0" w:beforeAutospacing="0" w:after="150" w:afterAutospacing="0" w:line="300" w:lineRule="atLeast"/>
        <w:rPr>
          <w:rFonts w:ascii="Arial" w:hAnsi="Arial" w:cs="Arial"/>
          <w:color w:val="848484"/>
          <w:sz w:val="21"/>
          <w:szCs w:val="21"/>
        </w:rPr>
      </w:pPr>
      <w:r>
        <w:rPr>
          <w:rFonts w:ascii="Arial" w:hAnsi="Arial" w:cs="Arial"/>
          <w:color w:val="848484"/>
          <w:sz w:val="21"/>
          <w:szCs w:val="21"/>
        </w:rPr>
        <w:t>Align with sales and monitor the activity of leads throughout the sales pipeline. Filter data efficiently and make significant information visible. Close the loop by understanding which campaigns, leads, and accounts are really sales effective.</w:t>
      </w:r>
    </w:p>
    <w:p w:rsidR="007673FC" w:rsidRDefault="007673FC" w:rsidP="007673FC">
      <w:pPr>
        <w:pStyle w:val="Heading3"/>
        <w:shd w:val="clear" w:color="auto" w:fill="FFFFFF"/>
        <w:spacing w:before="0" w:line="480" w:lineRule="atLeast"/>
        <w:rPr>
          <w:color w:val="414141"/>
        </w:rPr>
      </w:pPr>
      <w:r>
        <w:rPr>
          <w:color w:val="414141"/>
        </w:rPr>
        <w:t>Customer Activity History</w:t>
      </w:r>
    </w:p>
    <w:p w:rsidR="007673FC" w:rsidRDefault="007673FC" w:rsidP="007673FC">
      <w:pPr>
        <w:pStyle w:val="NormalWeb"/>
        <w:shd w:val="clear" w:color="auto" w:fill="FFFFFF"/>
        <w:spacing w:before="0" w:beforeAutospacing="0" w:after="150" w:afterAutospacing="0" w:line="300" w:lineRule="atLeast"/>
        <w:rPr>
          <w:rFonts w:ascii="Arial" w:hAnsi="Arial" w:cs="Arial"/>
          <w:color w:val="848484"/>
          <w:sz w:val="21"/>
          <w:szCs w:val="21"/>
        </w:rPr>
      </w:pPr>
      <w:r>
        <w:rPr>
          <w:rFonts w:ascii="Arial" w:hAnsi="Arial" w:cs="Arial"/>
          <w:color w:val="848484"/>
          <w:sz w:val="21"/>
          <w:szCs w:val="21"/>
        </w:rPr>
        <w:t xml:space="preserve">Sell proactively by knowing what matters to your accounts and </w:t>
      </w:r>
      <w:del w:id="62" w:author="Shivangi" w:date="2013-04-28T13:53:00Z">
        <w:r w:rsidDel="007673FC">
          <w:rPr>
            <w:rFonts w:ascii="Arial" w:hAnsi="Arial" w:cs="Arial"/>
            <w:color w:val="848484"/>
            <w:sz w:val="21"/>
            <w:szCs w:val="21"/>
          </w:rPr>
          <w:delText>customerswhen</w:delText>
        </w:r>
      </w:del>
      <w:ins w:id="63" w:author="Shivangi" w:date="2013-04-28T13:53:00Z">
        <w:r>
          <w:rPr>
            <w:rFonts w:ascii="Arial" w:hAnsi="Arial" w:cs="Arial"/>
            <w:color w:val="848484"/>
            <w:sz w:val="21"/>
            <w:szCs w:val="21"/>
          </w:rPr>
          <w:t>customers when</w:t>
        </w:r>
      </w:ins>
      <w:r>
        <w:rPr>
          <w:rFonts w:ascii="Arial" w:hAnsi="Arial" w:cs="Arial"/>
          <w:color w:val="848484"/>
          <w:sz w:val="21"/>
          <w:szCs w:val="21"/>
        </w:rPr>
        <w:t xml:space="preserve"> it matters. Know your accounts inside out with 360-degree customer activity history across the extended selling enterprise. Understand when to engage with smarter account intelligence based on cross-channel and social media activity.</w:t>
      </w:r>
    </w:p>
    <w:p w:rsidR="007673FC" w:rsidRDefault="007673FC" w:rsidP="007673FC">
      <w:pPr>
        <w:pStyle w:val="Heading3"/>
        <w:shd w:val="clear" w:color="auto" w:fill="FFFFFF"/>
        <w:spacing w:before="0" w:line="480" w:lineRule="atLeast"/>
        <w:rPr>
          <w:color w:val="414141"/>
        </w:rPr>
      </w:pPr>
      <w:r>
        <w:rPr>
          <w:color w:val="414141"/>
        </w:rPr>
        <w:t>Workflow and Approvals</w:t>
      </w:r>
    </w:p>
    <w:p w:rsidR="007673FC" w:rsidRDefault="007673FC" w:rsidP="007673FC">
      <w:pPr>
        <w:pStyle w:val="NormalWeb"/>
        <w:shd w:val="clear" w:color="auto" w:fill="FFFFFF"/>
        <w:spacing w:before="0" w:beforeAutospacing="0" w:after="150" w:afterAutospacing="0" w:line="300" w:lineRule="atLeast"/>
        <w:rPr>
          <w:rFonts w:ascii="Arial" w:hAnsi="Arial" w:cs="Arial"/>
          <w:color w:val="848484"/>
          <w:sz w:val="21"/>
          <w:szCs w:val="21"/>
        </w:rPr>
      </w:pPr>
      <w:r>
        <w:rPr>
          <w:rFonts w:ascii="Arial" w:hAnsi="Arial" w:cs="Arial"/>
          <w:color w:val="848484"/>
          <w:sz w:val="21"/>
          <w:szCs w:val="21"/>
        </w:rPr>
        <w:t>Automate your day-to-day tasks so you can spend more time selling. Automatically drive deal change alerts and discount approvals, route leads and opportunities, and monitor account activity updates and changes based on your business.</w:t>
      </w:r>
    </w:p>
    <w:p w:rsidR="007673FC" w:rsidRDefault="007673FC" w:rsidP="007673FC">
      <w:pPr>
        <w:pStyle w:val="Heading3"/>
        <w:shd w:val="clear" w:color="auto" w:fill="FFFFFF"/>
        <w:spacing w:before="0" w:line="480" w:lineRule="atLeast"/>
        <w:rPr>
          <w:color w:val="414141"/>
        </w:rPr>
      </w:pPr>
      <w:r>
        <w:rPr>
          <w:color w:val="414141"/>
        </w:rPr>
        <w:t>Inbound Routing and Workflow Management</w:t>
      </w:r>
    </w:p>
    <w:p w:rsidR="007673FC" w:rsidRDefault="007673FC" w:rsidP="007673FC">
      <w:pPr>
        <w:pStyle w:val="NormalWeb"/>
        <w:shd w:val="clear" w:color="auto" w:fill="FFFFFF"/>
        <w:spacing w:before="0" w:beforeAutospacing="0" w:after="150" w:afterAutospacing="0" w:line="300" w:lineRule="atLeast"/>
        <w:rPr>
          <w:rFonts w:ascii="Arial" w:hAnsi="Arial" w:cs="Arial"/>
          <w:color w:val="848484"/>
          <w:sz w:val="21"/>
          <w:szCs w:val="21"/>
        </w:rPr>
      </w:pPr>
      <w:r>
        <w:rPr>
          <w:rFonts w:ascii="Arial" w:hAnsi="Arial" w:cs="Arial"/>
          <w:color w:val="848484"/>
          <w:sz w:val="21"/>
          <w:szCs w:val="21"/>
        </w:rPr>
        <w:t>Respond faster by routing calls and emails to the right service representative to address customer requests on time. Solve issues proactively, before they get escalated, by monitoring and prioritizing customer activity across channels. Enhance customer satisfaction by turning every channel into a rapid response support channel.</w:t>
      </w:r>
    </w:p>
    <w:p w:rsidR="007673FC" w:rsidRDefault="007673FC" w:rsidP="007673FC">
      <w:pPr>
        <w:pStyle w:val="Heading3"/>
        <w:shd w:val="clear" w:color="auto" w:fill="FFFFFF"/>
        <w:spacing w:before="0" w:line="480" w:lineRule="atLeast"/>
        <w:rPr>
          <w:color w:val="414141"/>
        </w:rPr>
      </w:pPr>
      <w:r>
        <w:rPr>
          <w:color w:val="414141"/>
        </w:rPr>
        <w:t>Support &amp; Service Analytics</w:t>
      </w:r>
    </w:p>
    <w:p w:rsidR="007673FC" w:rsidRDefault="007673FC" w:rsidP="007673FC">
      <w:pPr>
        <w:pStyle w:val="NormalWeb"/>
        <w:shd w:val="clear" w:color="auto" w:fill="FFFFFF"/>
        <w:spacing w:before="0" w:beforeAutospacing="0" w:after="150" w:afterAutospacing="0" w:line="300" w:lineRule="atLeast"/>
        <w:rPr>
          <w:rFonts w:ascii="Arial" w:hAnsi="Arial" w:cs="Arial"/>
          <w:color w:val="848484"/>
          <w:sz w:val="21"/>
          <w:szCs w:val="21"/>
        </w:rPr>
      </w:pPr>
      <w:proofErr w:type="spellStart"/>
      <w:r>
        <w:rPr>
          <w:rFonts w:ascii="Arial" w:hAnsi="Arial" w:cs="Arial"/>
          <w:color w:val="848484"/>
          <w:sz w:val="21"/>
          <w:szCs w:val="21"/>
        </w:rPr>
        <w:t>Bizgrass</w:t>
      </w:r>
      <w:proofErr w:type="spellEnd"/>
      <w:r>
        <w:rPr>
          <w:rFonts w:ascii="Arial" w:hAnsi="Arial" w:cs="Arial"/>
          <w:color w:val="848484"/>
          <w:sz w:val="21"/>
          <w:szCs w:val="21"/>
        </w:rPr>
        <w:t xml:space="preserve"> reporting and dashboards provide you with real-time information about your customer support performance, including responsiveness and time to resolution across accounts, teams, and departments, common customer problems and root causes, and overall customer satisfaction.</w:t>
      </w:r>
    </w:p>
    <w:p w:rsidR="007673FC" w:rsidRDefault="007673FC" w:rsidP="00D044A8">
      <w:pPr>
        <w:pStyle w:val="NormalWeb"/>
        <w:shd w:val="clear" w:color="auto" w:fill="FFFFFF"/>
        <w:spacing w:before="0" w:beforeAutospacing="0" w:after="150" w:afterAutospacing="0" w:line="300" w:lineRule="atLeast"/>
        <w:rPr>
          <w:rFonts w:ascii="Arial" w:hAnsi="Arial" w:cs="Arial"/>
          <w:color w:val="848484"/>
          <w:sz w:val="21"/>
          <w:szCs w:val="21"/>
        </w:rPr>
      </w:pPr>
    </w:p>
    <w:p w:rsidR="00B479D2" w:rsidRDefault="00B479D2" w:rsidP="00B479D2">
      <w:pPr>
        <w:pStyle w:val="Heading2"/>
        <w:spacing w:before="0" w:beforeAutospacing="0" w:after="0" w:afterAutospacing="0"/>
        <w:jc w:val="center"/>
        <w:rPr>
          <w:color w:val="212121"/>
        </w:rPr>
      </w:pPr>
      <w:r>
        <w:rPr>
          <w:color w:val="212121"/>
        </w:rPr>
        <w:t xml:space="preserve">Track your business best with </w:t>
      </w:r>
      <w:proofErr w:type="spellStart"/>
      <w:r>
        <w:rPr>
          <w:color w:val="212121"/>
        </w:rPr>
        <w:t>Bizgrass</w:t>
      </w:r>
      <w:proofErr w:type="spellEnd"/>
      <w:r>
        <w:rPr>
          <w:color w:val="212121"/>
        </w:rPr>
        <w:t xml:space="preserve"> Reporting.</w:t>
      </w:r>
    </w:p>
    <w:p w:rsidR="00B479D2" w:rsidRDefault="00B479D2" w:rsidP="00B479D2">
      <w:pPr>
        <w:pStyle w:val="Heading4"/>
        <w:spacing w:before="0" w:beforeAutospacing="0" w:after="0" w:afterAutospacing="0" w:line="450" w:lineRule="atLeast"/>
        <w:jc w:val="center"/>
        <w:rPr>
          <w:color w:val="616161"/>
          <w:sz w:val="20"/>
          <w:szCs w:val="20"/>
        </w:rPr>
      </w:pPr>
      <w:ins w:id="64" w:author="Shivangi" w:date="2013-04-28T15:15:00Z">
        <w:r>
          <w:rPr>
            <w:color w:val="616161"/>
            <w:sz w:val="20"/>
            <w:szCs w:val="20"/>
          </w:rPr>
          <w:t>Get regular reports of your business the way you want</w:t>
        </w:r>
      </w:ins>
      <w:ins w:id="65" w:author="Shivangi" w:date="2013-04-28T15:16:00Z">
        <w:r>
          <w:rPr>
            <w:color w:val="616161"/>
            <w:sz w:val="20"/>
            <w:szCs w:val="20"/>
          </w:rPr>
          <w:t>, to a</w:t>
        </w:r>
      </w:ins>
      <w:ins w:id="66" w:author="Shivangi" w:date="2013-04-28T15:15:00Z">
        <w:r>
          <w:rPr>
            <w:color w:val="616161"/>
            <w:sz w:val="20"/>
            <w:szCs w:val="20"/>
          </w:rPr>
          <w:t xml:space="preserve">ssess your </w:t>
        </w:r>
      </w:ins>
      <w:ins w:id="67" w:author="Shivangi" w:date="2013-04-28T15:16:00Z">
        <w:r>
          <w:rPr>
            <w:color w:val="616161"/>
            <w:sz w:val="20"/>
            <w:szCs w:val="20"/>
          </w:rPr>
          <w:t>business</w:t>
        </w:r>
      </w:ins>
      <w:ins w:id="68" w:author="Shivangi" w:date="2013-04-28T15:15:00Z">
        <w:r>
          <w:rPr>
            <w:color w:val="616161"/>
            <w:sz w:val="20"/>
            <w:szCs w:val="20"/>
          </w:rPr>
          <w:t xml:space="preserve"> </w:t>
        </w:r>
      </w:ins>
      <w:ins w:id="69" w:author="Shivangi" w:date="2013-04-28T15:16:00Z">
        <w:r>
          <w:rPr>
            <w:color w:val="616161"/>
            <w:sz w:val="20"/>
            <w:szCs w:val="20"/>
          </w:rPr>
          <w:t xml:space="preserve">periodically and always make the right </w:t>
        </w:r>
        <w:proofErr w:type="spellStart"/>
        <w:r>
          <w:rPr>
            <w:color w:val="616161"/>
            <w:sz w:val="20"/>
            <w:szCs w:val="20"/>
          </w:rPr>
          <w:t>decisions.</w:t>
        </w:r>
      </w:ins>
      <w:del w:id="70" w:author="Shivangi" w:date="2013-04-28T15:16:00Z">
        <w:r w:rsidDel="00B479D2">
          <w:rPr>
            <w:color w:val="616161"/>
            <w:sz w:val="20"/>
            <w:szCs w:val="20"/>
          </w:rPr>
          <w:delText>text</w:delText>
        </w:r>
        <w:proofErr w:type="spellEnd"/>
        <w:r w:rsidDel="00B479D2">
          <w:rPr>
            <w:color w:val="616161"/>
            <w:sz w:val="20"/>
            <w:szCs w:val="20"/>
          </w:rPr>
          <w:delText xml:space="preserve"> text text text</w:delText>
        </w:r>
      </w:del>
    </w:p>
    <w:p w:rsidR="00B479D2" w:rsidRDefault="00B479D2" w:rsidP="00B479D2">
      <w:pPr>
        <w:pStyle w:val="Heading3"/>
        <w:shd w:val="clear" w:color="auto" w:fill="FFFFFF"/>
        <w:spacing w:before="0" w:line="480" w:lineRule="atLeast"/>
        <w:rPr>
          <w:color w:val="414141"/>
        </w:rPr>
      </w:pPr>
      <w:r>
        <w:rPr>
          <w:color w:val="414141"/>
        </w:rPr>
        <w:t>Multi Format Interactive Templates</w:t>
      </w:r>
    </w:p>
    <w:p w:rsidR="00B479D2" w:rsidRDefault="00B479D2" w:rsidP="00B479D2">
      <w:pPr>
        <w:pStyle w:val="NormalWeb"/>
        <w:shd w:val="clear" w:color="auto" w:fill="FFFFFF"/>
        <w:spacing w:before="0" w:beforeAutospacing="0" w:after="150" w:afterAutospacing="0" w:line="300" w:lineRule="atLeast"/>
        <w:rPr>
          <w:rFonts w:ascii="Arial" w:hAnsi="Arial" w:cs="Arial"/>
          <w:color w:val="848484"/>
          <w:sz w:val="21"/>
          <w:szCs w:val="21"/>
        </w:rPr>
      </w:pPr>
      <w:r>
        <w:rPr>
          <w:rFonts w:ascii="Arial" w:hAnsi="Arial" w:cs="Arial"/>
          <w:color w:val="848484"/>
          <w:sz w:val="21"/>
          <w:szCs w:val="21"/>
        </w:rPr>
        <w:t xml:space="preserve">Get easy-to-read reports of your sales regularly, complemented with requisite graphs and </w:t>
      </w:r>
      <w:del w:id="71" w:author="Shivangi" w:date="2013-04-28T15:15:00Z">
        <w:r w:rsidDel="00B479D2">
          <w:rPr>
            <w:rFonts w:ascii="Arial" w:hAnsi="Arial" w:cs="Arial"/>
            <w:color w:val="848484"/>
            <w:sz w:val="21"/>
            <w:szCs w:val="21"/>
          </w:rPr>
          <w:delText xml:space="preserve">tables . </w:delText>
        </w:r>
      </w:del>
      <w:ins w:id="72" w:author="Shivangi" w:date="2013-04-28T15:15:00Z">
        <w:r>
          <w:rPr>
            <w:rFonts w:ascii="Arial" w:hAnsi="Arial" w:cs="Arial"/>
            <w:color w:val="848484"/>
            <w:sz w:val="21"/>
            <w:szCs w:val="21"/>
          </w:rPr>
          <w:t xml:space="preserve">tables. </w:t>
        </w:r>
      </w:ins>
      <w:r>
        <w:rPr>
          <w:rFonts w:ascii="Arial" w:hAnsi="Arial" w:cs="Arial"/>
          <w:color w:val="848484"/>
          <w:sz w:val="21"/>
          <w:szCs w:val="21"/>
        </w:rPr>
        <w:t xml:space="preserve">Choose the format as needed: </w:t>
      </w:r>
      <w:proofErr w:type="spellStart"/>
      <w:r>
        <w:rPr>
          <w:rFonts w:ascii="Arial" w:hAnsi="Arial" w:cs="Arial"/>
          <w:color w:val="848484"/>
          <w:sz w:val="21"/>
          <w:szCs w:val="21"/>
        </w:rPr>
        <w:t>pdf</w:t>
      </w:r>
      <w:proofErr w:type="spellEnd"/>
      <w:r>
        <w:rPr>
          <w:rFonts w:ascii="Arial" w:hAnsi="Arial" w:cs="Arial"/>
          <w:color w:val="848484"/>
          <w:sz w:val="21"/>
          <w:szCs w:val="21"/>
        </w:rPr>
        <w:t>, Excel sheets etc.</w:t>
      </w:r>
    </w:p>
    <w:p w:rsidR="00B479D2" w:rsidRDefault="00B479D2" w:rsidP="00B479D2">
      <w:pPr>
        <w:pStyle w:val="Heading3"/>
        <w:shd w:val="clear" w:color="auto" w:fill="FFFFFF"/>
        <w:spacing w:before="0" w:line="480" w:lineRule="atLeast"/>
        <w:rPr>
          <w:color w:val="414141"/>
        </w:rPr>
      </w:pPr>
      <w:r>
        <w:rPr>
          <w:color w:val="414141"/>
        </w:rPr>
        <w:lastRenderedPageBreak/>
        <w:t>Scheduled Reports</w:t>
      </w:r>
    </w:p>
    <w:p w:rsidR="00B479D2" w:rsidRDefault="00B479D2" w:rsidP="00B479D2">
      <w:pPr>
        <w:pStyle w:val="NormalWeb"/>
        <w:shd w:val="clear" w:color="auto" w:fill="FFFFFF"/>
        <w:spacing w:before="0" w:beforeAutospacing="0" w:after="150" w:afterAutospacing="0" w:line="300" w:lineRule="atLeast"/>
        <w:rPr>
          <w:rFonts w:ascii="Arial" w:hAnsi="Arial" w:cs="Arial"/>
          <w:color w:val="848484"/>
          <w:sz w:val="21"/>
          <w:szCs w:val="21"/>
        </w:rPr>
      </w:pPr>
      <w:r>
        <w:rPr>
          <w:rFonts w:ascii="Arial" w:hAnsi="Arial" w:cs="Arial"/>
          <w:color w:val="848484"/>
          <w:sz w:val="21"/>
          <w:szCs w:val="21"/>
        </w:rPr>
        <w:t>Schedule to receive the reports at any time interval of your choice. Fix a time in the automated system so you never have to worry about generating reports.</w:t>
      </w:r>
    </w:p>
    <w:p w:rsidR="00B479D2" w:rsidRDefault="00B479D2" w:rsidP="00B479D2">
      <w:pPr>
        <w:pStyle w:val="Heading3"/>
        <w:shd w:val="clear" w:color="auto" w:fill="FFFFFF"/>
        <w:spacing w:before="0" w:line="480" w:lineRule="atLeast"/>
        <w:rPr>
          <w:color w:val="414141"/>
        </w:rPr>
      </w:pPr>
      <w:r>
        <w:rPr>
          <w:color w:val="414141"/>
        </w:rPr>
        <w:t>Secured Central Repository</w:t>
      </w:r>
    </w:p>
    <w:p w:rsidR="00B479D2" w:rsidRDefault="00B479D2" w:rsidP="00B479D2">
      <w:pPr>
        <w:pStyle w:val="NormalWeb"/>
        <w:shd w:val="clear" w:color="auto" w:fill="FFFFFF"/>
        <w:spacing w:before="0" w:beforeAutospacing="0" w:after="150" w:afterAutospacing="0" w:line="300" w:lineRule="atLeast"/>
        <w:rPr>
          <w:rFonts w:ascii="Arial" w:hAnsi="Arial" w:cs="Arial"/>
          <w:color w:val="848484"/>
          <w:sz w:val="21"/>
          <w:szCs w:val="21"/>
        </w:rPr>
      </w:pPr>
      <w:r>
        <w:rPr>
          <w:rFonts w:ascii="Arial" w:hAnsi="Arial" w:cs="Arial"/>
          <w:color w:val="848484"/>
          <w:sz w:val="21"/>
          <w:szCs w:val="21"/>
        </w:rPr>
        <w:t>All the data is stored at a centrally secured repository. No one except you will have access to your confidential data.</w:t>
      </w:r>
    </w:p>
    <w:p w:rsidR="004C01B5" w:rsidRDefault="004C01B5">
      <w:bookmarkStart w:id="73" w:name="_GoBack"/>
      <w:bookmarkEnd w:id="73"/>
    </w:p>
    <w:sectPr w:rsidR="004C0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06E27"/>
    <w:multiLevelType w:val="multilevel"/>
    <w:tmpl w:val="5ABA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46905"/>
    <w:multiLevelType w:val="multilevel"/>
    <w:tmpl w:val="73F2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F42A21"/>
    <w:multiLevelType w:val="multilevel"/>
    <w:tmpl w:val="B8C2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6058C0"/>
    <w:multiLevelType w:val="multilevel"/>
    <w:tmpl w:val="0774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E911C8"/>
    <w:multiLevelType w:val="multilevel"/>
    <w:tmpl w:val="C6C4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513C66"/>
    <w:multiLevelType w:val="multilevel"/>
    <w:tmpl w:val="B034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5F16BB"/>
    <w:multiLevelType w:val="multilevel"/>
    <w:tmpl w:val="7CD8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3"/>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157"/>
    <w:rsid w:val="00203FDE"/>
    <w:rsid w:val="004C01B5"/>
    <w:rsid w:val="0051067D"/>
    <w:rsid w:val="007673FC"/>
    <w:rsid w:val="009D7A62"/>
    <w:rsid w:val="009E7157"/>
    <w:rsid w:val="00A06FCA"/>
    <w:rsid w:val="00AF093F"/>
    <w:rsid w:val="00AF26ED"/>
    <w:rsid w:val="00B479D2"/>
    <w:rsid w:val="00D044A8"/>
    <w:rsid w:val="00DA4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71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E71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E715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7157"/>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9E7157"/>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9E715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E71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03FDE"/>
  </w:style>
  <w:style w:type="character" w:styleId="Hyperlink">
    <w:name w:val="Hyperlink"/>
    <w:basedOn w:val="DefaultParagraphFont"/>
    <w:uiPriority w:val="99"/>
    <w:semiHidden/>
    <w:unhideWhenUsed/>
    <w:rsid w:val="00203FD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71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E71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E715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7157"/>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9E7157"/>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9E715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E71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03FDE"/>
  </w:style>
  <w:style w:type="character" w:styleId="Hyperlink">
    <w:name w:val="Hyperlink"/>
    <w:basedOn w:val="DefaultParagraphFont"/>
    <w:uiPriority w:val="99"/>
    <w:semiHidden/>
    <w:unhideWhenUsed/>
    <w:rsid w:val="00203F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41560">
      <w:bodyDiv w:val="1"/>
      <w:marLeft w:val="0"/>
      <w:marRight w:val="0"/>
      <w:marTop w:val="0"/>
      <w:marBottom w:val="0"/>
      <w:divBdr>
        <w:top w:val="none" w:sz="0" w:space="0" w:color="auto"/>
        <w:left w:val="none" w:sz="0" w:space="0" w:color="auto"/>
        <w:bottom w:val="none" w:sz="0" w:space="0" w:color="auto"/>
        <w:right w:val="none" w:sz="0" w:space="0" w:color="auto"/>
      </w:divBdr>
    </w:div>
    <w:div w:id="73867588">
      <w:bodyDiv w:val="1"/>
      <w:marLeft w:val="0"/>
      <w:marRight w:val="0"/>
      <w:marTop w:val="0"/>
      <w:marBottom w:val="0"/>
      <w:divBdr>
        <w:top w:val="none" w:sz="0" w:space="0" w:color="auto"/>
        <w:left w:val="none" w:sz="0" w:space="0" w:color="auto"/>
        <w:bottom w:val="none" w:sz="0" w:space="0" w:color="auto"/>
        <w:right w:val="none" w:sz="0" w:space="0" w:color="auto"/>
      </w:divBdr>
    </w:div>
    <w:div w:id="145704006">
      <w:bodyDiv w:val="1"/>
      <w:marLeft w:val="0"/>
      <w:marRight w:val="0"/>
      <w:marTop w:val="0"/>
      <w:marBottom w:val="0"/>
      <w:divBdr>
        <w:top w:val="none" w:sz="0" w:space="0" w:color="auto"/>
        <w:left w:val="none" w:sz="0" w:space="0" w:color="auto"/>
        <w:bottom w:val="none" w:sz="0" w:space="0" w:color="auto"/>
        <w:right w:val="none" w:sz="0" w:space="0" w:color="auto"/>
      </w:divBdr>
    </w:div>
    <w:div w:id="171378228">
      <w:bodyDiv w:val="1"/>
      <w:marLeft w:val="0"/>
      <w:marRight w:val="0"/>
      <w:marTop w:val="0"/>
      <w:marBottom w:val="0"/>
      <w:divBdr>
        <w:top w:val="none" w:sz="0" w:space="0" w:color="auto"/>
        <w:left w:val="none" w:sz="0" w:space="0" w:color="auto"/>
        <w:bottom w:val="none" w:sz="0" w:space="0" w:color="auto"/>
        <w:right w:val="none" w:sz="0" w:space="0" w:color="auto"/>
      </w:divBdr>
    </w:div>
    <w:div w:id="262344671">
      <w:bodyDiv w:val="1"/>
      <w:marLeft w:val="0"/>
      <w:marRight w:val="0"/>
      <w:marTop w:val="0"/>
      <w:marBottom w:val="0"/>
      <w:divBdr>
        <w:top w:val="none" w:sz="0" w:space="0" w:color="auto"/>
        <w:left w:val="none" w:sz="0" w:space="0" w:color="auto"/>
        <w:bottom w:val="none" w:sz="0" w:space="0" w:color="auto"/>
        <w:right w:val="none" w:sz="0" w:space="0" w:color="auto"/>
      </w:divBdr>
    </w:div>
    <w:div w:id="321664029">
      <w:bodyDiv w:val="1"/>
      <w:marLeft w:val="0"/>
      <w:marRight w:val="0"/>
      <w:marTop w:val="0"/>
      <w:marBottom w:val="0"/>
      <w:divBdr>
        <w:top w:val="none" w:sz="0" w:space="0" w:color="auto"/>
        <w:left w:val="none" w:sz="0" w:space="0" w:color="auto"/>
        <w:bottom w:val="none" w:sz="0" w:space="0" w:color="auto"/>
        <w:right w:val="none" w:sz="0" w:space="0" w:color="auto"/>
      </w:divBdr>
    </w:div>
    <w:div w:id="332681788">
      <w:bodyDiv w:val="1"/>
      <w:marLeft w:val="0"/>
      <w:marRight w:val="0"/>
      <w:marTop w:val="0"/>
      <w:marBottom w:val="0"/>
      <w:divBdr>
        <w:top w:val="none" w:sz="0" w:space="0" w:color="auto"/>
        <w:left w:val="none" w:sz="0" w:space="0" w:color="auto"/>
        <w:bottom w:val="none" w:sz="0" w:space="0" w:color="auto"/>
        <w:right w:val="none" w:sz="0" w:space="0" w:color="auto"/>
      </w:divBdr>
    </w:div>
    <w:div w:id="387799576">
      <w:bodyDiv w:val="1"/>
      <w:marLeft w:val="0"/>
      <w:marRight w:val="0"/>
      <w:marTop w:val="0"/>
      <w:marBottom w:val="0"/>
      <w:divBdr>
        <w:top w:val="none" w:sz="0" w:space="0" w:color="auto"/>
        <w:left w:val="none" w:sz="0" w:space="0" w:color="auto"/>
        <w:bottom w:val="none" w:sz="0" w:space="0" w:color="auto"/>
        <w:right w:val="none" w:sz="0" w:space="0" w:color="auto"/>
      </w:divBdr>
    </w:div>
    <w:div w:id="396710603">
      <w:bodyDiv w:val="1"/>
      <w:marLeft w:val="0"/>
      <w:marRight w:val="0"/>
      <w:marTop w:val="0"/>
      <w:marBottom w:val="0"/>
      <w:divBdr>
        <w:top w:val="none" w:sz="0" w:space="0" w:color="auto"/>
        <w:left w:val="none" w:sz="0" w:space="0" w:color="auto"/>
        <w:bottom w:val="none" w:sz="0" w:space="0" w:color="auto"/>
        <w:right w:val="none" w:sz="0" w:space="0" w:color="auto"/>
      </w:divBdr>
    </w:div>
    <w:div w:id="400562483">
      <w:bodyDiv w:val="1"/>
      <w:marLeft w:val="0"/>
      <w:marRight w:val="0"/>
      <w:marTop w:val="0"/>
      <w:marBottom w:val="0"/>
      <w:divBdr>
        <w:top w:val="none" w:sz="0" w:space="0" w:color="auto"/>
        <w:left w:val="none" w:sz="0" w:space="0" w:color="auto"/>
        <w:bottom w:val="none" w:sz="0" w:space="0" w:color="auto"/>
        <w:right w:val="none" w:sz="0" w:space="0" w:color="auto"/>
      </w:divBdr>
    </w:div>
    <w:div w:id="531193324">
      <w:bodyDiv w:val="1"/>
      <w:marLeft w:val="0"/>
      <w:marRight w:val="0"/>
      <w:marTop w:val="0"/>
      <w:marBottom w:val="0"/>
      <w:divBdr>
        <w:top w:val="none" w:sz="0" w:space="0" w:color="auto"/>
        <w:left w:val="none" w:sz="0" w:space="0" w:color="auto"/>
        <w:bottom w:val="none" w:sz="0" w:space="0" w:color="auto"/>
        <w:right w:val="none" w:sz="0" w:space="0" w:color="auto"/>
      </w:divBdr>
    </w:div>
    <w:div w:id="548536397">
      <w:bodyDiv w:val="1"/>
      <w:marLeft w:val="0"/>
      <w:marRight w:val="0"/>
      <w:marTop w:val="0"/>
      <w:marBottom w:val="0"/>
      <w:divBdr>
        <w:top w:val="none" w:sz="0" w:space="0" w:color="auto"/>
        <w:left w:val="none" w:sz="0" w:space="0" w:color="auto"/>
        <w:bottom w:val="none" w:sz="0" w:space="0" w:color="auto"/>
        <w:right w:val="none" w:sz="0" w:space="0" w:color="auto"/>
      </w:divBdr>
    </w:div>
    <w:div w:id="548686491">
      <w:bodyDiv w:val="1"/>
      <w:marLeft w:val="0"/>
      <w:marRight w:val="0"/>
      <w:marTop w:val="0"/>
      <w:marBottom w:val="0"/>
      <w:divBdr>
        <w:top w:val="none" w:sz="0" w:space="0" w:color="auto"/>
        <w:left w:val="none" w:sz="0" w:space="0" w:color="auto"/>
        <w:bottom w:val="none" w:sz="0" w:space="0" w:color="auto"/>
        <w:right w:val="none" w:sz="0" w:space="0" w:color="auto"/>
      </w:divBdr>
    </w:div>
    <w:div w:id="583229011">
      <w:bodyDiv w:val="1"/>
      <w:marLeft w:val="0"/>
      <w:marRight w:val="0"/>
      <w:marTop w:val="0"/>
      <w:marBottom w:val="0"/>
      <w:divBdr>
        <w:top w:val="none" w:sz="0" w:space="0" w:color="auto"/>
        <w:left w:val="none" w:sz="0" w:space="0" w:color="auto"/>
        <w:bottom w:val="none" w:sz="0" w:space="0" w:color="auto"/>
        <w:right w:val="none" w:sz="0" w:space="0" w:color="auto"/>
      </w:divBdr>
    </w:div>
    <w:div w:id="602566532">
      <w:bodyDiv w:val="1"/>
      <w:marLeft w:val="0"/>
      <w:marRight w:val="0"/>
      <w:marTop w:val="0"/>
      <w:marBottom w:val="0"/>
      <w:divBdr>
        <w:top w:val="none" w:sz="0" w:space="0" w:color="auto"/>
        <w:left w:val="none" w:sz="0" w:space="0" w:color="auto"/>
        <w:bottom w:val="none" w:sz="0" w:space="0" w:color="auto"/>
        <w:right w:val="none" w:sz="0" w:space="0" w:color="auto"/>
      </w:divBdr>
    </w:div>
    <w:div w:id="615062554">
      <w:bodyDiv w:val="1"/>
      <w:marLeft w:val="0"/>
      <w:marRight w:val="0"/>
      <w:marTop w:val="0"/>
      <w:marBottom w:val="0"/>
      <w:divBdr>
        <w:top w:val="none" w:sz="0" w:space="0" w:color="auto"/>
        <w:left w:val="none" w:sz="0" w:space="0" w:color="auto"/>
        <w:bottom w:val="none" w:sz="0" w:space="0" w:color="auto"/>
        <w:right w:val="none" w:sz="0" w:space="0" w:color="auto"/>
      </w:divBdr>
    </w:div>
    <w:div w:id="615411237">
      <w:bodyDiv w:val="1"/>
      <w:marLeft w:val="0"/>
      <w:marRight w:val="0"/>
      <w:marTop w:val="0"/>
      <w:marBottom w:val="0"/>
      <w:divBdr>
        <w:top w:val="none" w:sz="0" w:space="0" w:color="auto"/>
        <w:left w:val="none" w:sz="0" w:space="0" w:color="auto"/>
        <w:bottom w:val="none" w:sz="0" w:space="0" w:color="auto"/>
        <w:right w:val="none" w:sz="0" w:space="0" w:color="auto"/>
      </w:divBdr>
    </w:div>
    <w:div w:id="769203825">
      <w:bodyDiv w:val="1"/>
      <w:marLeft w:val="0"/>
      <w:marRight w:val="0"/>
      <w:marTop w:val="0"/>
      <w:marBottom w:val="0"/>
      <w:divBdr>
        <w:top w:val="none" w:sz="0" w:space="0" w:color="auto"/>
        <w:left w:val="none" w:sz="0" w:space="0" w:color="auto"/>
        <w:bottom w:val="none" w:sz="0" w:space="0" w:color="auto"/>
        <w:right w:val="none" w:sz="0" w:space="0" w:color="auto"/>
      </w:divBdr>
      <w:divsChild>
        <w:div w:id="119233022">
          <w:blockQuote w:val="1"/>
          <w:marLeft w:val="0"/>
          <w:marRight w:val="0"/>
          <w:marTop w:val="0"/>
          <w:marBottom w:val="300"/>
          <w:divBdr>
            <w:top w:val="none" w:sz="0" w:space="0" w:color="auto"/>
            <w:left w:val="single" w:sz="36" w:space="11" w:color="EEEEEE"/>
            <w:bottom w:val="none" w:sz="0" w:space="0" w:color="auto"/>
            <w:right w:val="none" w:sz="0" w:space="0" w:color="auto"/>
          </w:divBdr>
        </w:div>
        <w:div w:id="2131584656">
          <w:blockQuote w:val="1"/>
          <w:marLeft w:val="0"/>
          <w:marRight w:val="0"/>
          <w:marTop w:val="0"/>
          <w:marBottom w:val="300"/>
          <w:divBdr>
            <w:top w:val="none" w:sz="0" w:space="0" w:color="auto"/>
            <w:left w:val="single" w:sz="36" w:space="11" w:color="EEEEEE"/>
            <w:bottom w:val="none" w:sz="0" w:space="0" w:color="auto"/>
            <w:right w:val="none" w:sz="0" w:space="0" w:color="auto"/>
          </w:divBdr>
        </w:div>
        <w:div w:id="1313634223">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781071040">
      <w:bodyDiv w:val="1"/>
      <w:marLeft w:val="0"/>
      <w:marRight w:val="0"/>
      <w:marTop w:val="0"/>
      <w:marBottom w:val="0"/>
      <w:divBdr>
        <w:top w:val="none" w:sz="0" w:space="0" w:color="auto"/>
        <w:left w:val="none" w:sz="0" w:space="0" w:color="auto"/>
        <w:bottom w:val="none" w:sz="0" w:space="0" w:color="auto"/>
        <w:right w:val="none" w:sz="0" w:space="0" w:color="auto"/>
      </w:divBdr>
    </w:div>
    <w:div w:id="839467371">
      <w:bodyDiv w:val="1"/>
      <w:marLeft w:val="0"/>
      <w:marRight w:val="0"/>
      <w:marTop w:val="0"/>
      <w:marBottom w:val="0"/>
      <w:divBdr>
        <w:top w:val="none" w:sz="0" w:space="0" w:color="auto"/>
        <w:left w:val="none" w:sz="0" w:space="0" w:color="auto"/>
        <w:bottom w:val="none" w:sz="0" w:space="0" w:color="auto"/>
        <w:right w:val="none" w:sz="0" w:space="0" w:color="auto"/>
      </w:divBdr>
    </w:div>
    <w:div w:id="927155169">
      <w:bodyDiv w:val="1"/>
      <w:marLeft w:val="0"/>
      <w:marRight w:val="0"/>
      <w:marTop w:val="0"/>
      <w:marBottom w:val="0"/>
      <w:divBdr>
        <w:top w:val="none" w:sz="0" w:space="0" w:color="auto"/>
        <w:left w:val="none" w:sz="0" w:space="0" w:color="auto"/>
        <w:bottom w:val="none" w:sz="0" w:space="0" w:color="auto"/>
        <w:right w:val="none" w:sz="0" w:space="0" w:color="auto"/>
      </w:divBdr>
    </w:div>
    <w:div w:id="959602579">
      <w:bodyDiv w:val="1"/>
      <w:marLeft w:val="0"/>
      <w:marRight w:val="0"/>
      <w:marTop w:val="0"/>
      <w:marBottom w:val="0"/>
      <w:divBdr>
        <w:top w:val="none" w:sz="0" w:space="0" w:color="auto"/>
        <w:left w:val="none" w:sz="0" w:space="0" w:color="auto"/>
        <w:bottom w:val="none" w:sz="0" w:space="0" w:color="auto"/>
        <w:right w:val="none" w:sz="0" w:space="0" w:color="auto"/>
      </w:divBdr>
    </w:div>
    <w:div w:id="1165898011">
      <w:bodyDiv w:val="1"/>
      <w:marLeft w:val="0"/>
      <w:marRight w:val="0"/>
      <w:marTop w:val="0"/>
      <w:marBottom w:val="0"/>
      <w:divBdr>
        <w:top w:val="none" w:sz="0" w:space="0" w:color="auto"/>
        <w:left w:val="none" w:sz="0" w:space="0" w:color="auto"/>
        <w:bottom w:val="none" w:sz="0" w:space="0" w:color="auto"/>
        <w:right w:val="none" w:sz="0" w:space="0" w:color="auto"/>
      </w:divBdr>
    </w:div>
    <w:div w:id="1293554704">
      <w:bodyDiv w:val="1"/>
      <w:marLeft w:val="0"/>
      <w:marRight w:val="0"/>
      <w:marTop w:val="0"/>
      <w:marBottom w:val="0"/>
      <w:divBdr>
        <w:top w:val="none" w:sz="0" w:space="0" w:color="auto"/>
        <w:left w:val="none" w:sz="0" w:space="0" w:color="auto"/>
        <w:bottom w:val="none" w:sz="0" w:space="0" w:color="auto"/>
        <w:right w:val="none" w:sz="0" w:space="0" w:color="auto"/>
      </w:divBdr>
    </w:div>
    <w:div w:id="1337726716">
      <w:bodyDiv w:val="1"/>
      <w:marLeft w:val="0"/>
      <w:marRight w:val="0"/>
      <w:marTop w:val="0"/>
      <w:marBottom w:val="0"/>
      <w:divBdr>
        <w:top w:val="none" w:sz="0" w:space="0" w:color="auto"/>
        <w:left w:val="none" w:sz="0" w:space="0" w:color="auto"/>
        <w:bottom w:val="none" w:sz="0" w:space="0" w:color="auto"/>
        <w:right w:val="none" w:sz="0" w:space="0" w:color="auto"/>
      </w:divBdr>
    </w:div>
    <w:div w:id="1366523201">
      <w:bodyDiv w:val="1"/>
      <w:marLeft w:val="0"/>
      <w:marRight w:val="0"/>
      <w:marTop w:val="0"/>
      <w:marBottom w:val="0"/>
      <w:divBdr>
        <w:top w:val="none" w:sz="0" w:space="0" w:color="auto"/>
        <w:left w:val="none" w:sz="0" w:space="0" w:color="auto"/>
        <w:bottom w:val="none" w:sz="0" w:space="0" w:color="auto"/>
        <w:right w:val="none" w:sz="0" w:space="0" w:color="auto"/>
      </w:divBdr>
    </w:div>
    <w:div w:id="1430276170">
      <w:bodyDiv w:val="1"/>
      <w:marLeft w:val="0"/>
      <w:marRight w:val="0"/>
      <w:marTop w:val="0"/>
      <w:marBottom w:val="0"/>
      <w:divBdr>
        <w:top w:val="none" w:sz="0" w:space="0" w:color="auto"/>
        <w:left w:val="none" w:sz="0" w:space="0" w:color="auto"/>
        <w:bottom w:val="none" w:sz="0" w:space="0" w:color="auto"/>
        <w:right w:val="none" w:sz="0" w:space="0" w:color="auto"/>
      </w:divBdr>
    </w:div>
    <w:div w:id="1436440247">
      <w:bodyDiv w:val="1"/>
      <w:marLeft w:val="0"/>
      <w:marRight w:val="0"/>
      <w:marTop w:val="0"/>
      <w:marBottom w:val="0"/>
      <w:divBdr>
        <w:top w:val="none" w:sz="0" w:space="0" w:color="auto"/>
        <w:left w:val="none" w:sz="0" w:space="0" w:color="auto"/>
        <w:bottom w:val="none" w:sz="0" w:space="0" w:color="auto"/>
        <w:right w:val="none" w:sz="0" w:space="0" w:color="auto"/>
      </w:divBdr>
    </w:div>
    <w:div w:id="1448935630">
      <w:bodyDiv w:val="1"/>
      <w:marLeft w:val="0"/>
      <w:marRight w:val="0"/>
      <w:marTop w:val="0"/>
      <w:marBottom w:val="0"/>
      <w:divBdr>
        <w:top w:val="none" w:sz="0" w:space="0" w:color="auto"/>
        <w:left w:val="none" w:sz="0" w:space="0" w:color="auto"/>
        <w:bottom w:val="none" w:sz="0" w:space="0" w:color="auto"/>
        <w:right w:val="none" w:sz="0" w:space="0" w:color="auto"/>
      </w:divBdr>
    </w:div>
    <w:div w:id="1494830165">
      <w:bodyDiv w:val="1"/>
      <w:marLeft w:val="0"/>
      <w:marRight w:val="0"/>
      <w:marTop w:val="0"/>
      <w:marBottom w:val="0"/>
      <w:divBdr>
        <w:top w:val="none" w:sz="0" w:space="0" w:color="auto"/>
        <w:left w:val="none" w:sz="0" w:space="0" w:color="auto"/>
        <w:bottom w:val="none" w:sz="0" w:space="0" w:color="auto"/>
        <w:right w:val="none" w:sz="0" w:space="0" w:color="auto"/>
      </w:divBdr>
    </w:div>
    <w:div w:id="1496606677">
      <w:bodyDiv w:val="1"/>
      <w:marLeft w:val="0"/>
      <w:marRight w:val="0"/>
      <w:marTop w:val="0"/>
      <w:marBottom w:val="0"/>
      <w:divBdr>
        <w:top w:val="none" w:sz="0" w:space="0" w:color="auto"/>
        <w:left w:val="none" w:sz="0" w:space="0" w:color="auto"/>
        <w:bottom w:val="none" w:sz="0" w:space="0" w:color="auto"/>
        <w:right w:val="none" w:sz="0" w:space="0" w:color="auto"/>
      </w:divBdr>
    </w:div>
    <w:div w:id="1531796848">
      <w:bodyDiv w:val="1"/>
      <w:marLeft w:val="0"/>
      <w:marRight w:val="0"/>
      <w:marTop w:val="0"/>
      <w:marBottom w:val="0"/>
      <w:divBdr>
        <w:top w:val="none" w:sz="0" w:space="0" w:color="auto"/>
        <w:left w:val="none" w:sz="0" w:space="0" w:color="auto"/>
        <w:bottom w:val="none" w:sz="0" w:space="0" w:color="auto"/>
        <w:right w:val="none" w:sz="0" w:space="0" w:color="auto"/>
      </w:divBdr>
    </w:div>
    <w:div w:id="1674802271">
      <w:bodyDiv w:val="1"/>
      <w:marLeft w:val="0"/>
      <w:marRight w:val="0"/>
      <w:marTop w:val="0"/>
      <w:marBottom w:val="0"/>
      <w:divBdr>
        <w:top w:val="none" w:sz="0" w:space="0" w:color="auto"/>
        <w:left w:val="none" w:sz="0" w:space="0" w:color="auto"/>
        <w:bottom w:val="none" w:sz="0" w:space="0" w:color="auto"/>
        <w:right w:val="none" w:sz="0" w:space="0" w:color="auto"/>
      </w:divBdr>
    </w:div>
    <w:div w:id="1686325906">
      <w:bodyDiv w:val="1"/>
      <w:marLeft w:val="0"/>
      <w:marRight w:val="0"/>
      <w:marTop w:val="0"/>
      <w:marBottom w:val="0"/>
      <w:divBdr>
        <w:top w:val="none" w:sz="0" w:space="0" w:color="auto"/>
        <w:left w:val="none" w:sz="0" w:space="0" w:color="auto"/>
        <w:bottom w:val="none" w:sz="0" w:space="0" w:color="auto"/>
        <w:right w:val="none" w:sz="0" w:space="0" w:color="auto"/>
      </w:divBdr>
    </w:div>
    <w:div w:id="1838497519">
      <w:bodyDiv w:val="1"/>
      <w:marLeft w:val="0"/>
      <w:marRight w:val="0"/>
      <w:marTop w:val="0"/>
      <w:marBottom w:val="0"/>
      <w:divBdr>
        <w:top w:val="none" w:sz="0" w:space="0" w:color="auto"/>
        <w:left w:val="none" w:sz="0" w:space="0" w:color="auto"/>
        <w:bottom w:val="none" w:sz="0" w:space="0" w:color="auto"/>
        <w:right w:val="none" w:sz="0" w:space="0" w:color="auto"/>
      </w:divBdr>
    </w:div>
    <w:div w:id="1849980623">
      <w:bodyDiv w:val="1"/>
      <w:marLeft w:val="0"/>
      <w:marRight w:val="0"/>
      <w:marTop w:val="0"/>
      <w:marBottom w:val="0"/>
      <w:divBdr>
        <w:top w:val="none" w:sz="0" w:space="0" w:color="auto"/>
        <w:left w:val="none" w:sz="0" w:space="0" w:color="auto"/>
        <w:bottom w:val="none" w:sz="0" w:space="0" w:color="auto"/>
        <w:right w:val="none" w:sz="0" w:space="0" w:color="auto"/>
      </w:divBdr>
    </w:div>
    <w:div w:id="1985307030">
      <w:bodyDiv w:val="1"/>
      <w:marLeft w:val="0"/>
      <w:marRight w:val="0"/>
      <w:marTop w:val="0"/>
      <w:marBottom w:val="0"/>
      <w:divBdr>
        <w:top w:val="none" w:sz="0" w:space="0" w:color="auto"/>
        <w:left w:val="none" w:sz="0" w:space="0" w:color="auto"/>
        <w:bottom w:val="none" w:sz="0" w:space="0" w:color="auto"/>
        <w:right w:val="none" w:sz="0" w:space="0" w:color="auto"/>
      </w:divBdr>
    </w:div>
    <w:div w:id="2048680619">
      <w:bodyDiv w:val="1"/>
      <w:marLeft w:val="0"/>
      <w:marRight w:val="0"/>
      <w:marTop w:val="0"/>
      <w:marBottom w:val="0"/>
      <w:divBdr>
        <w:top w:val="none" w:sz="0" w:space="0" w:color="auto"/>
        <w:left w:val="none" w:sz="0" w:space="0" w:color="auto"/>
        <w:bottom w:val="none" w:sz="0" w:space="0" w:color="auto"/>
        <w:right w:val="none" w:sz="0" w:space="0" w:color="auto"/>
      </w:divBdr>
    </w:div>
    <w:div w:id="2112356810">
      <w:bodyDiv w:val="1"/>
      <w:marLeft w:val="0"/>
      <w:marRight w:val="0"/>
      <w:marTop w:val="0"/>
      <w:marBottom w:val="0"/>
      <w:divBdr>
        <w:top w:val="none" w:sz="0" w:space="0" w:color="auto"/>
        <w:left w:val="none" w:sz="0" w:space="0" w:color="auto"/>
        <w:bottom w:val="none" w:sz="0" w:space="0" w:color="auto"/>
        <w:right w:val="none" w:sz="0" w:space="0" w:color="auto"/>
      </w:divBdr>
    </w:div>
    <w:div w:id="213020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5</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Shivangi</dc:creator>
  <cp:lastModifiedBy>Shivangi</cp:lastModifiedBy>
  <cp:revision>3</cp:revision>
  <dcterms:created xsi:type="dcterms:W3CDTF">2013-04-28T04:26:00Z</dcterms:created>
  <dcterms:modified xsi:type="dcterms:W3CDTF">2013-04-28T10:08:00Z</dcterms:modified>
</cp:coreProperties>
</file>